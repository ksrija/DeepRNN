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E6" w:rsidRPr="00547FAE" w:rsidRDefault="003C1AE6" w:rsidP="00547FAE">
      <w:pPr>
        <w:rPr>
          <w:lang w:val="en-US"/>
        </w:rPr>
      </w:pPr>
      <w:r w:rsidRPr="00547FAE">
        <w:rPr>
          <w:lang w:val="en-US"/>
        </w:rPr>
        <w:t xml:space="preserve">Blood Pressure measurement in </w:t>
      </w:r>
      <w:proofErr w:type="spellStart"/>
      <w:r w:rsidRPr="00547FAE">
        <w:rPr>
          <w:lang w:val="en-US"/>
        </w:rPr>
        <w:t>smartwatches</w:t>
      </w:r>
      <w:proofErr w:type="spellEnd"/>
    </w:p>
    <w:p w:rsidR="003C1AE6" w:rsidRPr="00547FAE" w:rsidRDefault="003C1AE6" w:rsidP="00547FAE">
      <w:pPr>
        <w:rPr>
          <w:u w:val="single"/>
          <w:lang w:val="en-US"/>
        </w:rPr>
      </w:pPr>
      <w:r w:rsidRPr="00547FAE">
        <w:rPr>
          <w:u w:val="single"/>
          <w:lang w:val="en-US"/>
        </w:rPr>
        <w:t>Research survey</w:t>
      </w:r>
    </w:p>
    <w:p w:rsidR="003C1AE6" w:rsidRPr="00547FAE" w:rsidRDefault="003C1AE6" w:rsidP="00547FAE">
      <w:pPr>
        <w:rPr>
          <w:u w:val="single"/>
          <w:lang w:val="en-US"/>
        </w:rPr>
      </w:pPr>
      <w:r w:rsidRPr="00547FAE">
        <w:rPr>
          <w:u w:val="single"/>
          <w:lang w:val="en-US"/>
        </w:rPr>
        <w:t xml:space="preserve">Source - </w:t>
      </w:r>
      <w:hyperlink r:id="rId5" w:history="1">
        <w:r w:rsidRPr="00547FAE">
          <w:rPr>
            <w:rStyle w:val="Hyperlink"/>
          </w:rPr>
          <w:t xml:space="preserve">How </w:t>
        </w:r>
        <w:proofErr w:type="spellStart"/>
        <w:r w:rsidRPr="00547FAE">
          <w:rPr>
            <w:rStyle w:val="Hyperlink"/>
          </w:rPr>
          <w:t>Smartwatches</w:t>
        </w:r>
        <w:proofErr w:type="spellEnd"/>
        <w:r w:rsidRPr="00547FAE">
          <w:rPr>
            <w:rStyle w:val="Hyperlink"/>
          </w:rPr>
          <w:t xml:space="preserve"> measures Blood Pressure? Check Now!! (digitmize.com)</w:t>
        </w:r>
      </w:hyperlink>
    </w:p>
    <w:p w:rsidR="003C1AE6" w:rsidRPr="00547FAE" w:rsidRDefault="003C1AE6" w:rsidP="00547FAE">
      <w:pPr>
        <w:rPr>
          <w:rFonts w:cs="Arial"/>
          <w:shd w:val="clear" w:color="auto" w:fill="FFFFFF"/>
        </w:rPr>
      </w:pPr>
      <w:r w:rsidRPr="00547FAE">
        <w:t xml:space="preserve">Instead of using a B.P cuff, B.P monitoring watches like Samsung uses optical heart rate sensors to measure Blood </w:t>
      </w:r>
      <w:r w:rsidRPr="00547FAE">
        <w:rPr>
          <w:rStyle w:val="Strong"/>
          <w:rFonts w:ascii="Arial" w:hAnsi="Arial"/>
          <w:color w:val="222222"/>
          <w:shd w:val="clear" w:color="auto" w:fill="FFFFFF"/>
        </w:rPr>
        <w:t>pressure.</w:t>
      </w:r>
      <w:r w:rsidRPr="00547FAE">
        <w:rPr>
          <w:shd w:val="clear" w:color="auto" w:fill="FFFFFF"/>
        </w:rPr>
        <w:t> </w:t>
      </w:r>
      <w:r w:rsidRPr="00547FAE">
        <w:rPr>
          <w:rFonts w:cs="Arial"/>
          <w:shd w:val="clear" w:color="auto" w:fill="FFFFFF"/>
        </w:rPr>
        <w:t>These sensors sit near the skin and closely monitor the blood flow without obstructing the blood flow to the arteries. </w:t>
      </w:r>
    </w:p>
    <w:p w:rsidR="003C1AE6" w:rsidRPr="00547FAE" w:rsidRDefault="003C1AE6" w:rsidP="00547FAE">
      <w:pPr>
        <w:rPr>
          <w:rFonts w:cs="Arial"/>
          <w:shd w:val="clear" w:color="auto" w:fill="FFFFFF"/>
        </w:rPr>
      </w:pPr>
      <w:r w:rsidRPr="00547FAE">
        <w:t>Pulse wave analysis:</w:t>
      </w:r>
      <w:r w:rsidRPr="00547FAE">
        <w:rPr>
          <w:rFonts w:cs="Arial"/>
          <w:shd w:val="clear" w:color="auto" w:fill="FFFFFF"/>
        </w:rPr>
        <w:t> Pulse wave analysis is a method used to estimate blood pressure with the help of an optical sensor. Popula</w:t>
      </w:r>
      <w:r w:rsidRPr="00547FAE">
        <w:t>r </w:t>
      </w:r>
      <w:hyperlink r:id="rId6" w:history="1">
        <w:r w:rsidRPr="00547FAE">
          <w:t xml:space="preserve">blood pressure </w:t>
        </w:r>
        <w:proofErr w:type="spellStart"/>
        <w:r w:rsidRPr="00547FAE">
          <w:t>smartwatches</w:t>
        </w:r>
        <w:proofErr w:type="spellEnd"/>
      </w:hyperlink>
      <w:r w:rsidRPr="00547FAE">
        <w:rPr>
          <w:rFonts w:cs="Arial"/>
          <w:shd w:val="clear" w:color="auto" w:fill="FFFFFF"/>
        </w:rPr>
        <w:t> like Samsung Galaxy Watch 3 and Samsung Galaxy Watch Active 2 uses this method. </w:t>
      </w:r>
    </w:p>
    <w:p w:rsidR="003C1AE6" w:rsidRPr="00547FAE" w:rsidRDefault="003C1AE6" w:rsidP="00547FAE">
      <w:pPr>
        <w:rPr>
          <w:shd w:val="clear" w:color="auto" w:fill="FFFFFF"/>
        </w:rPr>
      </w:pPr>
      <w:r w:rsidRPr="00547FAE">
        <w:rPr>
          <w:rStyle w:val="Strong"/>
          <w:rFonts w:ascii="Arial" w:hAnsi="Arial" w:cs="Arial"/>
          <w:color w:val="222222"/>
          <w:shd w:val="clear" w:color="auto" w:fill="FFFFFF"/>
        </w:rPr>
        <w:t>Pulse Arrival Time (PAT):  </w:t>
      </w:r>
      <w:r w:rsidRPr="00547FAE">
        <w:rPr>
          <w:shd w:val="clear" w:color="auto" w:fill="FFFFFF"/>
        </w:rPr>
        <w:t xml:space="preserve">As the name suggests, </w:t>
      </w:r>
      <w:proofErr w:type="spellStart"/>
      <w:r w:rsidRPr="00547FAE">
        <w:rPr>
          <w:shd w:val="clear" w:color="auto" w:fill="FFFFFF"/>
        </w:rPr>
        <w:t>smartwatches</w:t>
      </w:r>
      <w:proofErr w:type="spellEnd"/>
      <w:r w:rsidRPr="00547FAE">
        <w:rPr>
          <w:shd w:val="clear" w:color="auto" w:fill="FFFFFF"/>
        </w:rPr>
        <w:t xml:space="preserve"> measure the pulse traveling time from the heart to the wrist in this method. The pulse traveling time will be high during high blood pressure. </w:t>
      </w:r>
    </w:p>
    <w:p w:rsidR="003C1AE6" w:rsidRPr="00547FAE" w:rsidRDefault="003C1AE6" w:rsidP="00547FAE">
      <w:pPr>
        <w:rPr>
          <w:shd w:val="clear" w:color="auto" w:fill="FFFFFF"/>
        </w:rPr>
      </w:pPr>
      <w:r w:rsidRPr="00547FAE">
        <w:rPr>
          <w:shd w:val="clear" w:color="auto" w:fill="FFFFFF"/>
        </w:rPr>
        <w:t>As per the latest report, the </w:t>
      </w:r>
      <w:proofErr w:type="spellStart"/>
      <w:r w:rsidRPr="00547FAE">
        <w:fldChar w:fldCharType="begin"/>
      </w:r>
      <w:r w:rsidRPr="00547FAE">
        <w:instrText xml:space="preserve"> HYPERLINK "https://digitmize.com/fitbit-blood-pressure-study/" </w:instrText>
      </w:r>
      <w:r w:rsidRPr="00547FAE">
        <w:fldChar w:fldCharType="separate"/>
      </w:r>
      <w:r w:rsidRPr="00547FAE">
        <w:rPr>
          <w:rStyle w:val="Hyperlink"/>
          <w:rFonts w:ascii="Arial" w:hAnsi="Arial" w:cs="Arial"/>
          <w:color w:val="099E8F"/>
          <w:shd w:val="clear" w:color="auto" w:fill="FFFFFF"/>
        </w:rPr>
        <w:t>Fitbit</w:t>
      </w:r>
      <w:proofErr w:type="spellEnd"/>
      <w:r w:rsidRPr="00547FAE">
        <w:rPr>
          <w:rStyle w:val="Hyperlink"/>
          <w:rFonts w:ascii="Arial" w:hAnsi="Arial" w:cs="Arial"/>
          <w:color w:val="099E8F"/>
          <w:shd w:val="clear" w:color="auto" w:fill="FFFFFF"/>
        </w:rPr>
        <w:t xml:space="preserve"> lab</w:t>
      </w:r>
      <w:r w:rsidRPr="00547FAE">
        <w:fldChar w:fldCharType="end"/>
      </w:r>
      <w:r w:rsidRPr="00547FAE">
        <w:rPr>
          <w:shd w:val="clear" w:color="auto" w:fill="FFFFFF"/>
        </w:rPr>
        <w:t> works on this method and successfully finds a correlation between blood pressure and PAT.  </w:t>
      </w:r>
    </w:p>
    <w:p w:rsidR="003C1AE6" w:rsidRPr="00547FAE" w:rsidRDefault="003C1AE6" w:rsidP="00547FAE">
      <w:pPr>
        <w:rPr>
          <w:shd w:val="clear" w:color="auto" w:fill="FFFFFF"/>
        </w:rPr>
      </w:pPr>
      <w:r w:rsidRPr="00547FAE">
        <w:rPr>
          <w:rStyle w:val="Strong"/>
          <w:rFonts w:ascii="Arial" w:hAnsi="Arial" w:cs="Arial"/>
          <w:color w:val="222222"/>
          <w:shd w:val="clear" w:color="auto" w:fill="FFFFFF"/>
        </w:rPr>
        <w:t>B.P Cuff Method:</w:t>
      </w:r>
      <w:r w:rsidRPr="00547FAE">
        <w:rPr>
          <w:shd w:val="clear" w:color="auto" w:fill="FFFFFF"/>
        </w:rPr>
        <w:t> The </w:t>
      </w:r>
      <w:r w:rsidRPr="00547FAE">
        <w:rPr>
          <w:rStyle w:val="Strong"/>
          <w:rFonts w:ascii="Arial" w:hAnsi="Arial" w:cs="Arial"/>
          <w:color w:val="222222"/>
          <w:shd w:val="clear" w:color="auto" w:fill="FFFFFF"/>
        </w:rPr>
        <w:t xml:space="preserve">Omron Heart Guide </w:t>
      </w:r>
      <w:proofErr w:type="spellStart"/>
      <w:r w:rsidRPr="00547FAE">
        <w:rPr>
          <w:rStyle w:val="Strong"/>
          <w:rFonts w:ascii="Arial" w:hAnsi="Arial" w:cs="Arial"/>
          <w:color w:val="222222"/>
          <w:shd w:val="clear" w:color="auto" w:fill="FFFFFF"/>
        </w:rPr>
        <w:t>smartwatch</w:t>
      </w:r>
      <w:proofErr w:type="spellEnd"/>
      <w:r w:rsidRPr="00547FAE">
        <w:rPr>
          <w:rStyle w:val="Strong"/>
          <w:rFonts w:ascii="Arial" w:hAnsi="Arial" w:cs="Arial"/>
          <w:color w:val="222222"/>
          <w:shd w:val="clear" w:color="auto" w:fill="FFFFFF"/>
        </w:rPr>
        <w:t> </w:t>
      </w:r>
      <w:r w:rsidRPr="00547FAE">
        <w:rPr>
          <w:shd w:val="clear" w:color="auto" w:fill="FFFFFF"/>
        </w:rPr>
        <w:t>uses a B.P cuff on the strap that inflates and deflates while measuring the blood pressure. It is the first, and only </w:t>
      </w:r>
      <w:r w:rsidRPr="00547FAE">
        <w:rPr>
          <w:rStyle w:val="Strong"/>
          <w:rFonts w:ascii="Arial" w:hAnsi="Arial" w:cs="Arial"/>
          <w:color w:val="222222"/>
          <w:shd w:val="clear" w:color="auto" w:fill="FFFFFF"/>
        </w:rPr>
        <w:t xml:space="preserve">FDA-approved </w:t>
      </w:r>
      <w:proofErr w:type="spellStart"/>
      <w:r w:rsidRPr="00547FAE">
        <w:rPr>
          <w:rStyle w:val="Strong"/>
          <w:rFonts w:ascii="Arial" w:hAnsi="Arial" w:cs="Arial"/>
          <w:color w:val="222222"/>
          <w:shd w:val="clear" w:color="auto" w:fill="FFFFFF"/>
        </w:rPr>
        <w:t>smartwatch</w:t>
      </w:r>
      <w:proofErr w:type="spellEnd"/>
      <w:r w:rsidRPr="00547FAE">
        <w:rPr>
          <w:shd w:val="clear" w:color="auto" w:fill="FFFFFF"/>
        </w:rPr>
        <w:t> currently available in the market today. </w:t>
      </w:r>
    </w:p>
    <w:p w:rsidR="003C1AE6" w:rsidRPr="00547FAE" w:rsidRDefault="003C1AE6" w:rsidP="00547FAE">
      <w:pPr>
        <w:rPr>
          <w:shd w:val="clear" w:color="auto" w:fill="FFFFFF"/>
        </w:rPr>
      </w:pPr>
    </w:p>
    <w:p w:rsidR="00A01B79" w:rsidRPr="00547FAE" w:rsidRDefault="003C1AE6" w:rsidP="00547FAE">
      <w:pPr>
        <w:rPr>
          <w:shd w:val="clear" w:color="auto" w:fill="FFFFFF"/>
        </w:rPr>
      </w:pPr>
      <w:r w:rsidRPr="00547FAE">
        <w:rPr>
          <w:shd w:val="clear" w:color="auto" w:fill="FFFFFF"/>
        </w:rPr>
        <w:t xml:space="preserve">Source </w:t>
      </w:r>
      <w:r w:rsidR="00A01B79" w:rsidRPr="00547FAE">
        <w:rPr>
          <w:shd w:val="clear" w:color="auto" w:fill="FFFFFF"/>
        </w:rPr>
        <w:t>–</w:t>
      </w:r>
      <w:r w:rsidRPr="00547FAE">
        <w:rPr>
          <w:shd w:val="clear" w:color="auto" w:fill="FFFFFF"/>
        </w:rPr>
        <w:t xml:space="preserve"> </w:t>
      </w:r>
      <w:hyperlink r:id="rId7" w:history="1">
        <w:r w:rsidR="00547FAE">
          <w:rPr>
            <w:rStyle w:val="Hyperlink"/>
          </w:rPr>
          <w:t xml:space="preserve">Can a </w:t>
        </w:r>
        <w:proofErr w:type="spellStart"/>
        <w:r w:rsidR="00547FAE">
          <w:rPr>
            <w:rStyle w:val="Hyperlink"/>
          </w:rPr>
          <w:t>Smartwatch</w:t>
        </w:r>
        <w:proofErr w:type="spellEnd"/>
        <w:r w:rsidR="00547FAE">
          <w:rPr>
            <w:rStyle w:val="Hyperlink"/>
          </w:rPr>
          <w:t xml:space="preserve"> measure Blood Pressure? (smartwatchhelp.com)</w:t>
        </w:r>
      </w:hyperlink>
    </w:p>
    <w:p w:rsidR="00A01B79" w:rsidRPr="00547FAE" w:rsidRDefault="00A01B79" w:rsidP="00547FAE">
      <w:pPr>
        <w:rPr>
          <w:rFonts w:ascii="Sitka Text" w:hAnsi="Sitka Text"/>
          <w:color w:val="333333"/>
        </w:rPr>
      </w:pPr>
      <w:r w:rsidRPr="00547FAE">
        <w:rPr>
          <w:rFonts w:ascii="Sitka Text" w:hAnsi="Sitka Text"/>
          <w:color w:val="333333"/>
        </w:rPr>
        <w:t>This watch comes with an inflatable wristband that is able to measure your blood pressure, which is called an “</w:t>
      </w:r>
      <w:proofErr w:type="spellStart"/>
      <w:r w:rsidRPr="00547FAE">
        <w:rPr>
          <w:rFonts w:ascii="Sitka Text" w:hAnsi="Sitka Text"/>
          <w:color w:val="333333"/>
        </w:rPr>
        <w:t>oscillometric</w:t>
      </w:r>
      <w:proofErr w:type="spellEnd"/>
      <w:r w:rsidRPr="00547FAE">
        <w:rPr>
          <w:rFonts w:ascii="Sitka Text" w:hAnsi="Sitka Text"/>
          <w:color w:val="333333"/>
        </w:rPr>
        <w:t>” measurement.</w:t>
      </w:r>
    </w:p>
    <w:p w:rsidR="00A01B79" w:rsidRPr="00547FAE" w:rsidRDefault="00A01B79" w:rsidP="00547FAE">
      <w:pPr>
        <w:rPr>
          <w:rFonts w:ascii="Sitka Text" w:hAnsi="Sitka Text"/>
          <w:color w:val="333333"/>
        </w:rPr>
      </w:pPr>
      <w:r w:rsidRPr="00547FAE">
        <w:rPr>
          <w:rFonts w:ascii="Sitka Text" w:hAnsi="Sitka Text"/>
          <w:color w:val="333333"/>
        </w:rPr>
        <w:t>It’s the only </w:t>
      </w:r>
      <w:proofErr w:type="spellStart"/>
      <w:r w:rsidRPr="00547FAE">
        <w:rPr>
          <w:rFonts w:ascii="Sitka Text" w:hAnsi="Sitka Text"/>
          <w:color w:val="333333"/>
        </w:rPr>
        <w:t>smartwatch</w:t>
      </w:r>
      <w:proofErr w:type="spellEnd"/>
      <w:r w:rsidRPr="00547FAE">
        <w:rPr>
          <w:rFonts w:ascii="Sitka Text" w:hAnsi="Sitka Text"/>
          <w:color w:val="333333"/>
        </w:rPr>
        <w:t> out there that I personally know of that has an inflatable wristband and the company aims to be medically accurate as well.</w:t>
      </w:r>
    </w:p>
    <w:p w:rsidR="00A01B79" w:rsidRPr="00547FAE" w:rsidRDefault="00A01B79" w:rsidP="00547FAE">
      <w:pPr>
        <w:rPr>
          <w:rFonts w:ascii="Sitka Text" w:hAnsi="Sitka Text"/>
          <w:color w:val="333333"/>
        </w:rPr>
      </w:pPr>
      <w:r w:rsidRPr="00547FAE">
        <w:rPr>
          <w:rFonts w:ascii="Sitka Text" w:hAnsi="Sitka Text"/>
          <w:color w:val="333333"/>
        </w:rPr>
        <w:t>Other smartwatches that can measure blood pressure are most likely equipped with the PPG (photoplethysmography) and the ECG (electrocardiogram) sensors, which are able to give a good estimation of what your blood pressure currently is but it won’t be as accurate as the inflatable option.</w:t>
      </w:r>
    </w:p>
    <w:p w:rsidR="00A01B79" w:rsidRPr="00547FAE" w:rsidRDefault="00A01B79" w:rsidP="00547FAE">
      <w:pPr>
        <w:rPr>
          <w:rFonts w:ascii="Sitka Text" w:hAnsi="Sitka Text"/>
          <w:color w:val="333333"/>
          <w:shd w:val="clear" w:color="auto" w:fill="F9F5E9"/>
        </w:rPr>
      </w:pPr>
      <w:r w:rsidRPr="00547FAE">
        <w:rPr>
          <w:rFonts w:ascii="Sitka Text" w:hAnsi="Sitka Text"/>
          <w:color w:val="333333"/>
          <w:shd w:val="clear" w:color="auto" w:fill="F9F5E9"/>
        </w:rPr>
        <w:t>A cuff-less method called PTT (Pulse Transit Time).</w:t>
      </w:r>
    </w:p>
    <w:p w:rsidR="00073FD4" w:rsidRDefault="00410A88" w:rsidP="00547FAE">
      <w:pPr>
        <w:rPr>
          <w:rFonts w:ascii="Sitka Text" w:hAnsi="Sitka Text"/>
          <w:color w:val="333333"/>
          <w:shd w:val="clear" w:color="auto" w:fill="F9F5E9"/>
        </w:rPr>
      </w:pPr>
      <w:r w:rsidRPr="00547FAE">
        <w:rPr>
          <w:rFonts w:ascii="Sitka Text" w:hAnsi="Sitka Text"/>
          <w:color w:val="333333"/>
          <w:shd w:val="clear" w:color="auto" w:fill="F9F5E9"/>
        </w:rPr>
        <w:t xml:space="preserve">PTT is the time it needs to travel from the heart to another point in the body, which in this case is the wrist because the watch is measuring from there. </w:t>
      </w:r>
    </w:p>
    <w:p w:rsidR="00073FD4" w:rsidRDefault="00410A88" w:rsidP="00547FAE">
      <w:pPr>
        <w:rPr>
          <w:rFonts w:ascii="Sitka Text" w:hAnsi="Sitka Text"/>
          <w:color w:val="333333"/>
          <w:shd w:val="clear" w:color="auto" w:fill="F9F5E9"/>
        </w:rPr>
      </w:pPr>
      <w:r w:rsidRPr="00547FAE">
        <w:rPr>
          <w:rFonts w:ascii="Sitka Text" w:hAnsi="Sitka Text"/>
          <w:color w:val="333333"/>
          <w:shd w:val="clear" w:color="auto" w:fill="F9F5E9"/>
        </w:rPr>
        <w:t xml:space="preserve">The watch is going to need two sensors to measure your blood pressure: </w:t>
      </w:r>
    </w:p>
    <w:p w:rsidR="00073FD4" w:rsidRPr="00073FD4" w:rsidRDefault="00410A88" w:rsidP="00073FD4">
      <w:pPr>
        <w:pStyle w:val="ListParagraph"/>
        <w:numPr>
          <w:ilvl w:val="0"/>
          <w:numId w:val="6"/>
        </w:numPr>
        <w:rPr>
          <w:rFonts w:ascii="Sitka Text" w:hAnsi="Sitka Text"/>
          <w:color w:val="333333"/>
          <w:shd w:val="clear" w:color="auto" w:fill="F9F5E9"/>
        </w:rPr>
      </w:pPr>
      <w:r w:rsidRPr="00073FD4">
        <w:rPr>
          <w:rFonts w:ascii="Sitka Text" w:hAnsi="Sitka Text"/>
          <w:color w:val="333333"/>
          <w:shd w:val="clear" w:color="auto" w:fill="F9F5E9"/>
        </w:rPr>
        <w:t xml:space="preserve">a PPG (photoplethysmography) sensor to detect your pulse and </w:t>
      </w:r>
    </w:p>
    <w:p w:rsidR="003C1AE6" w:rsidRPr="00073FD4" w:rsidRDefault="00410A88" w:rsidP="00073FD4">
      <w:pPr>
        <w:pStyle w:val="ListParagraph"/>
        <w:numPr>
          <w:ilvl w:val="0"/>
          <w:numId w:val="6"/>
        </w:numPr>
        <w:rPr>
          <w:u w:val="single"/>
          <w:lang w:val="en-US"/>
        </w:rPr>
      </w:pPr>
      <w:proofErr w:type="gramStart"/>
      <w:r w:rsidRPr="00073FD4">
        <w:rPr>
          <w:rFonts w:ascii="Sitka Text" w:hAnsi="Sitka Text"/>
          <w:color w:val="333333"/>
          <w:shd w:val="clear" w:color="auto" w:fill="F9F5E9"/>
        </w:rPr>
        <w:t>an</w:t>
      </w:r>
      <w:proofErr w:type="gramEnd"/>
      <w:r w:rsidRPr="00073FD4">
        <w:rPr>
          <w:rFonts w:ascii="Sitka Text" w:hAnsi="Sitka Text"/>
          <w:color w:val="333333"/>
          <w:shd w:val="clear" w:color="auto" w:fill="F9F5E9"/>
        </w:rPr>
        <w:t xml:space="preserve"> ECG (electrocardiogram) sensor for detecting when the pulse has left the heart.</w:t>
      </w:r>
      <w:ins w:id="0" w:author="Unknown">
        <w:r w:rsidR="003C1AE6" w:rsidRPr="00073FD4">
          <w:rPr>
            <w:bdr w:val="none" w:sz="0" w:space="0" w:color="auto" w:frame="1"/>
          </w:rPr>
          <w:br/>
        </w:r>
      </w:ins>
    </w:p>
    <w:p w:rsidR="00547FAE" w:rsidRPr="00547FAE" w:rsidRDefault="00547FAE" w:rsidP="00547FAE">
      <w:pPr>
        <w:rPr>
          <w:u w:val="single"/>
          <w:lang w:val="en-US"/>
        </w:rPr>
      </w:pPr>
      <w:r w:rsidRPr="00547FAE">
        <w:rPr>
          <w:u w:val="single"/>
          <w:lang w:val="en-US"/>
        </w:rPr>
        <w:t xml:space="preserve">Source - </w:t>
      </w:r>
      <w:hyperlink r:id="rId8" w:history="1">
        <w:r w:rsidRPr="00547FAE">
          <w:rPr>
            <w:rStyle w:val="Hyperlink"/>
            <w:lang w:val="en-US"/>
          </w:rPr>
          <w:t>https://doi.org/10.1080/21548331.2019.1656991</w:t>
        </w:r>
      </w:hyperlink>
    </w:p>
    <w:p w:rsidR="00547FAE" w:rsidRPr="00547FAE" w:rsidRDefault="00547FAE" w:rsidP="00547FAE">
      <w:pPr>
        <w:rPr>
          <w:u w:val="single"/>
          <w:lang w:val="en-US"/>
        </w:rPr>
      </w:pPr>
    </w:p>
    <w:p w:rsidR="00547FAE" w:rsidRPr="00547FAE" w:rsidRDefault="00547FAE" w:rsidP="00547FAE">
      <w:pPr>
        <w:rPr>
          <w:rFonts w:ascii="Georgia" w:eastAsia="Times New Roman" w:hAnsi="Georgia" w:cs="Times New Roman"/>
          <w:b/>
          <w:bCs/>
          <w:color w:val="212121"/>
          <w:kern w:val="36"/>
          <w:lang w:eastAsia="en-IN"/>
        </w:rPr>
      </w:pPr>
      <w:r w:rsidRPr="00547FAE">
        <w:rPr>
          <w:rFonts w:ascii="Georgia" w:eastAsia="Times New Roman" w:hAnsi="Georgia" w:cs="Times New Roman"/>
          <w:b/>
          <w:bCs/>
          <w:color w:val="212121"/>
          <w:kern w:val="36"/>
          <w:lang w:eastAsia="en-IN"/>
        </w:rPr>
        <w:t xml:space="preserve">The accuracy of blood pressure measurement by a </w:t>
      </w:r>
      <w:proofErr w:type="spellStart"/>
      <w:r w:rsidRPr="00547FAE">
        <w:rPr>
          <w:rFonts w:ascii="Georgia" w:eastAsia="Times New Roman" w:hAnsi="Georgia" w:cs="Times New Roman"/>
          <w:b/>
          <w:bCs/>
          <w:color w:val="212121"/>
          <w:kern w:val="36"/>
          <w:lang w:eastAsia="en-IN"/>
        </w:rPr>
        <w:t>smartwatch</w:t>
      </w:r>
      <w:proofErr w:type="spellEnd"/>
      <w:r w:rsidRPr="00547FAE">
        <w:rPr>
          <w:rFonts w:ascii="Georgia" w:eastAsia="Times New Roman" w:hAnsi="Georgia" w:cs="Times New Roman"/>
          <w:b/>
          <w:bCs/>
          <w:color w:val="212121"/>
          <w:kern w:val="36"/>
          <w:lang w:eastAsia="en-IN"/>
        </w:rPr>
        <w:t xml:space="preserve"> and a portable health device</w:t>
      </w:r>
    </w:p>
    <w:p w:rsidR="00547FAE" w:rsidRPr="00547FAE" w:rsidRDefault="00547FAE" w:rsidP="00547FAE">
      <w:pPr>
        <w:rPr>
          <w:rFonts w:ascii="Segoe UI" w:hAnsi="Segoe UI" w:cs="Segoe UI"/>
          <w:color w:val="212121"/>
          <w:shd w:val="clear" w:color="auto" w:fill="FFFFFF"/>
        </w:rPr>
      </w:pPr>
      <w:r w:rsidRPr="00547FAE">
        <w:rPr>
          <w:rFonts w:ascii="Segoe UI" w:hAnsi="Segoe UI" w:cs="Segoe UI"/>
          <w:color w:val="212121"/>
          <w:shd w:val="clear" w:color="auto" w:fill="FFFFFF"/>
        </w:rPr>
        <w:t xml:space="preserve">Investigated the accuracy and precision of two popular cuff-less devices: the </w:t>
      </w:r>
      <w:proofErr w:type="spellStart"/>
      <w:r w:rsidRPr="00547FAE">
        <w:rPr>
          <w:rFonts w:ascii="Segoe UI" w:hAnsi="Segoe UI" w:cs="Segoe UI"/>
          <w:color w:val="212121"/>
          <w:shd w:val="clear" w:color="auto" w:fill="FFFFFF"/>
        </w:rPr>
        <w:t>Everlast</w:t>
      </w:r>
      <w:proofErr w:type="spellEnd"/>
      <w:r w:rsidRPr="00547FAE">
        <w:rPr>
          <w:rFonts w:ascii="Segoe UI" w:hAnsi="Segoe UI" w:cs="Segoe UI"/>
          <w:color w:val="212121"/>
          <w:shd w:val="clear" w:color="auto" w:fill="FFFFFF"/>
        </w:rPr>
        <w:t xml:space="preserve"> </w:t>
      </w:r>
      <w:proofErr w:type="spellStart"/>
      <w:r w:rsidRPr="00547FAE">
        <w:rPr>
          <w:rFonts w:ascii="Segoe UI" w:hAnsi="Segoe UI" w:cs="Segoe UI"/>
          <w:color w:val="212121"/>
          <w:shd w:val="clear" w:color="auto" w:fill="FFFFFF"/>
        </w:rPr>
        <w:t>smartwatch</w:t>
      </w:r>
      <w:proofErr w:type="spellEnd"/>
      <w:r w:rsidRPr="00547FAE">
        <w:rPr>
          <w:rFonts w:ascii="Segoe UI" w:hAnsi="Segoe UI" w:cs="Segoe UI"/>
          <w:color w:val="212121"/>
          <w:shd w:val="clear" w:color="auto" w:fill="FFFFFF"/>
        </w:rPr>
        <w:t xml:space="preserve"> and the </w:t>
      </w:r>
      <w:proofErr w:type="spellStart"/>
      <w:r w:rsidRPr="00547FAE">
        <w:rPr>
          <w:rFonts w:ascii="Segoe UI" w:hAnsi="Segoe UI" w:cs="Segoe UI"/>
          <w:color w:val="212121"/>
          <w:shd w:val="clear" w:color="auto" w:fill="FFFFFF"/>
        </w:rPr>
        <w:t>BodiMetrics</w:t>
      </w:r>
      <w:proofErr w:type="spellEnd"/>
      <w:r w:rsidRPr="00547FAE">
        <w:rPr>
          <w:rFonts w:ascii="Segoe UI" w:hAnsi="Segoe UI" w:cs="Segoe UI"/>
          <w:color w:val="212121"/>
          <w:shd w:val="clear" w:color="auto" w:fill="FFFFFF"/>
        </w:rPr>
        <w:t xml:space="preserve"> Performance Monitor. </w:t>
      </w:r>
    </w:p>
    <w:p w:rsidR="00547FAE" w:rsidRPr="00547FAE" w:rsidRDefault="00547FAE" w:rsidP="00547FAE">
      <w:pPr>
        <w:rPr>
          <w:rFonts w:ascii="Segoe UI" w:hAnsi="Segoe UI" w:cs="Segoe UI"/>
          <w:color w:val="212121"/>
          <w:shd w:val="clear" w:color="auto" w:fill="FFFFFF"/>
        </w:rPr>
      </w:pPr>
      <w:r w:rsidRPr="00547FAE">
        <w:rPr>
          <w:rFonts w:ascii="Segoe UI" w:hAnsi="Segoe UI" w:cs="Segoe UI"/>
          <w:color w:val="212121"/>
          <w:shd w:val="clear" w:color="auto" w:fill="FFFFFF"/>
        </w:rPr>
        <w:t xml:space="preserve">Results: </w:t>
      </w:r>
    </w:p>
    <w:p w:rsidR="00547FAE" w:rsidRPr="00547FAE" w:rsidRDefault="00547FAE" w:rsidP="00547FAE">
      <w:pPr>
        <w:rPr>
          <w:rFonts w:ascii="Segoe UI" w:hAnsi="Segoe UI" w:cs="Segoe UI"/>
          <w:color w:val="212121"/>
          <w:shd w:val="clear" w:color="auto" w:fill="FFFFFF"/>
        </w:rPr>
      </w:pPr>
      <w:r w:rsidRPr="00547FAE">
        <w:rPr>
          <w:rFonts w:ascii="Segoe UI" w:hAnsi="Segoe UI" w:cs="Segoe UI"/>
          <w:color w:val="212121"/>
          <w:shd w:val="clear" w:color="auto" w:fill="FFFFFF"/>
        </w:rPr>
        <w:t xml:space="preserve">The average differences between the </w:t>
      </w:r>
      <w:proofErr w:type="spellStart"/>
      <w:r w:rsidRPr="00547FAE">
        <w:rPr>
          <w:rFonts w:ascii="Segoe UI" w:hAnsi="Segoe UI" w:cs="Segoe UI"/>
          <w:color w:val="212121"/>
          <w:shd w:val="clear" w:color="auto" w:fill="FFFFFF"/>
        </w:rPr>
        <w:t>Everlast</w:t>
      </w:r>
      <w:proofErr w:type="spellEnd"/>
      <w:r w:rsidRPr="00547FAE">
        <w:rPr>
          <w:rFonts w:ascii="Segoe UI" w:hAnsi="Segoe UI" w:cs="Segoe UI"/>
          <w:color w:val="212121"/>
          <w:shd w:val="clear" w:color="auto" w:fill="FFFFFF"/>
        </w:rPr>
        <w:t xml:space="preserve"> watch and reference were 16.9 (13.5) mm Hg for SBP and 8.3 (6.1) mm Hg for DBP. </w:t>
      </w:r>
    </w:p>
    <w:p w:rsidR="00547FAE" w:rsidRPr="00547FAE" w:rsidRDefault="00547FAE" w:rsidP="00547FAE">
      <w:pPr>
        <w:rPr>
          <w:rFonts w:ascii="Segoe UI" w:hAnsi="Segoe UI" w:cs="Segoe UI"/>
          <w:color w:val="212121"/>
          <w:shd w:val="clear" w:color="auto" w:fill="FFFFFF"/>
        </w:rPr>
      </w:pPr>
      <w:r w:rsidRPr="00547FAE">
        <w:rPr>
          <w:rFonts w:ascii="Segoe UI" w:hAnsi="Segoe UI" w:cs="Segoe UI"/>
          <w:color w:val="212121"/>
          <w:shd w:val="clear" w:color="auto" w:fill="FFFFFF"/>
        </w:rPr>
        <w:t xml:space="preserve">The average difference between the </w:t>
      </w:r>
      <w:proofErr w:type="spellStart"/>
      <w:r w:rsidRPr="00547FAE">
        <w:rPr>
          <w:rFonts w:ascii="Segoe UI" w:hAnsi="Segoe UI" w:cs="Segoe UI"/>
          <w:color w:val="212121"/>
          <w:shd w:val="clear" w:color="auto" w:fill="FFFFFF"/>
        </w:rPr>
        <w:t>Bodimetrics</w:t>
      </w:r>
      <w:proofErr w:type="spellEnd"/>
      <w:r w:rsidRPr="00547FAE">
        <w:rPr>
          <w:rFonts w:ascii="Segoe UI" w:hAnsi="Segoe UI" w:cs="Segoe UI"/>
          <w:color w:val="212121"/>
          <w:shd w:val="clear" w:color="auto" w:fill="FFFFFF"/>
        </w:rPr>
        <w:t xml:space="preserve"> performance monitor and the reference was 5.3 (4.7) mm Hg for SBP.</w:t>
      </w:r>
    </w:p>
    <w:p w:rsidR="00547FAE" w:rsidRPr="00547FAE" w:rsidRDefault="00547FAE" w:rsidP="00547FAE">
      <w:pPr>
        <w:rPr>
          <w:rFonts w:ascii="Segoe UI" w:hAnsi="Segoe UI" w:cs="Segoe UI"/>
          <w:color w:val="212121"/>
          <w:shd w:val="clear" w:color="auto" w:fill="FFFFFF"/>
        </w:rPr>
      </w:pPr>
      <w:r w:rsidRPr="00547FAE">
        <w:rPr>
          <w:rFonts w:ascii="Segoe UI" w:hAnsi="Segoe UI" w:cs="Segoe UI"/>
          <w:b/>
          <w:bCs/>
          <w:color w:val="212121"/>
          <w:shd w:val="clear" w:color="auto" w:fill="FFFFFF"/>
        </w:rPr>
        <w:t>Conclusions</w:t>
      </w:r>
      <w:r w:rsidRPr="00547FAE">
        <w:rPr>
          <w:rFonts w:ascii="Segoe UI" w:hAnsi="Segoe UI" w:cs="Segoe UI"/>
          <w:color w:val="212121"/>
          <w:shd w:val="clear" w:color="auto" w:fill="FFFFFF"/>
        </w:rPr>
        <w:t xml:space="preserve">: </w:t>
      </w:r>
    </w:p>
    <w:p w:rsidR="00547FAE" w:rsidRPr="00547FAE" w:rsidRDefault="00547FAE" w:rsidP="00547FAE">
      <w:pPr>
        <w:rPr>
          <w:rFonts w:ascii="Segoe UI" w:hAnsi="Segoe UI" w:cs="Segoe UI"/>
          <w:color w:val="212121"/>
          <w:shd w:val="clear" w:color="auto" w:fill="FFFFFF"/>
        </w:rPr>
      </w:pPr>
      <w:r w:rsidRPr="00547FAE">
        <w:rPr>
          <w:rFonts w:ascii="Segoe UI" w:hAnsi="Segoe UI" w:cs="Segoe UI"/>
          <w:color w:val="212121"/>
          <w:shd w:val="clear" w:color="auto" w:fill="FFFFFF"/>
        </w:rPr>
        <w:t xml:space="preserve">The </w:t>
      </w:r>
      <w:proofErr w:type="spellStart"/>
      <w:r w:rsidRPr="00547FAE">
        <w:rPr>
          <w:rFonts w:ascii="Segoe UI" w:hAnsi="Segoe UI" w:cs="Segoe UI"/>
          <w:color w:val="212121"/>
          <w:shd w:val="clear" w:color="auto" w:fill="FFFFFF"/>
        </w:rPr>
        <w:t>Everlast</w:t>
      </w:r>
      <w:proofErr w:type="spellEnd"/>
      <w:r w:rsidRPr="00547FAE">
        <w:rPr>
          <w:rFonts w:ascii="Segoe UI" w:hAnsi="Segoe UI" w:cs="Segoe UI"/>
          <w:color w:val="212121"/>
          <w:shd w:val="clear" w:color="auto" w:fill="FFFFFF"/>
        </w:rPr>
        <w:t xml:space="preserve"> </w:t>
      </w:r>
      <w:proofErr w:type="spellStart"/>
      <w:r w:rsidRPr="00547FAE">
        <w:rPr>
          <w:rFonts w:ascii="Segoe UI" w:hAnsi="Segoe UI" w:cs="Segoe UI"/>
          <w:color w:val="212121"/>
          <w:shd w:val="clear" w:color="auto" w:fill="FFFFFF"/>
        </w:rPr>
        <w:t>smartwatch</w:t>
      </w:r>
      <w:proofErr w:type="spellEnd"/>
      <w:r w:rsidRPr="00547FAE">
        <w:rPr>
          <w:rFonts w:ascii="Segoe UI" w:hAnsi="Segoe UI" w:cs="Segoe UI"/>
          <w:color w:val="212121"/>
          <w:shd w:val="clear" w:color="auto" w:fill="FFFFFF"/>
        </w:rPr>
        <w:t xml:space="preserve"> and the </w:t>
      </w:r>
      <w:proofErr w:type="spellStart"/>
      <w:r w:rsidRPr="00547FAE">
        <w:rPr>
          <w:rFonts w:ascii="Segoe UI" w:hAnsi="Segoe UI" w:cs="Segoe UI"/>
          <w:color w:val="212121"/>
          <w:shd w:val="clear" w:color="auto" w:fill="FFFFFF"/>
        </w:rPr>
        <w:t>BodiMetrics</w:t>
      </w:r>
      <w:proofErr w:type="spellEnd"/>
      <w:r w:rsidRPr="00547FAE">
        <w:rPr>
          <w:rFonts w:ascii="Segoe UI" w:hAnsi="Segoe UI" w:cs="Segoe UI"/>
          <w:color w:val="212121"/>
          <w:shd w:val="clear" w:color="auto" w:fill="FFFFFF"/>
        </w:rPr>
        <w:t xml:space="preserve"> Performance Monitor we tested are not accurate enough to be used as BP measurement devices.</w:t>
      </w:r>
    </w:p>
    <w:p w:rsidR="00547FAE" w:rsidRDefault="00547FAE" w:rsidP="00547FAE">
      <w:pPr>
        <w:rPr>
          <w:u w:val="single"/>
          <w:lang w:val="en-US"/>
        </w:rPr>
      </w:pPr>
    </w:p>
    <w:p w:rsidR="0066724C" w:rsidRDefault="0066724C" w:rsidP="00547FAE">
      <w:pPr>
        <w:rPr>
          <w:u w:val="single"/>
          <w:lang w:val="en-US"/>
        </w:rPr>
      </w:pPr>
    </w:p>
    <w:p w:rsidR="0066724C" w:rsidRDefault="0070721E" w:rsidP="00547FAE">
      <w:pPr>
        <w:rPr>
          <w:u w:val="single"/>
          <w:lang w:val="en-US"/>
        </w:rPr>
      </w:pPr>
      <w:r>
        <w:rPr>
          <w:u w:val="single"/>
          <w:lang w:val="en-US"/>
        </w:rPr>
        <w:t>22/06/22</w:t>
      </w:r>
    </w:p>
    <w:p w:rsidR="00693F65" w:rsidRDefault="00693F65" w:rsidP="00547FAE">
      <w:pPr>
        <w:rPr>
          <w:u w:val="single"/>
          <w:lang w:val="en-US"/>
        </w:rPr>
      </w:pPr>
      <w:r>
        <w:rPr>
          <w:u w:val="single"/>
          <w:lang w:val="en-US"/>
        </w:rPr>
        <w:t>Contents:</w:t>
      </w:r>
    </w:p>
    <w:p w:rsidR="00693F65" w:rsidRDefault="00693F65" w:rsidP="00693F65">
      <w:pPr>
        <w:pStyle w:val="ListParagraph"/>
        <w:numPr>
          <w:ilvl w:val="0"/>
          <w:numId w:val="5"/>
        </w:numPr>
        <w:rPr>
          <w:u w:val="single"/>
          <w:lang w:val="en-US"/>
        </w:rPr>
      </w:pPr>
      <w:r>
        <w:rPr>
          <w:u w:val="single"/>
          <w:lang w:val="en-US"/>
        </w:rPr>
        <w:t>Technologies available</w:t>
      </w:r>
    </w:p>
    <w:p w:rsidR="00693F65" w:rsidRDefault="00693F65" w:rsidP="00693F65">
      <w:pPr>
        <w:pStyle w:val="ListParagraph"/>
        <w:numPr>
          <w:ilvl w:val="0"/>
          <w:numId w:val="5"/>
        </w:numPr>
        <w:rPr>
          <w:u w:val="single"/>
          <w:lang w:val="en-US"/>
        </w:rPr>
      </w:pPr>
      <w:r>
        <w:rPr>
          <w:u w:val="single"/>
          <w:lang w:val="en-US"/>
        </w:rPr>
        <w:t xml:space="preserve">Different </w:t>
      </w:r>
      <w:r w:rsidR="007F5A62">
        <w:rPr>
          <w:u w:val="single"/>
          <w:lang w:val="en-US"/>
        </w:rPr>
        <w:t>organizations</w:t>
      </w:r>
      <w:r>
        <w:rPr>
          <w:u w:val="single"/>
          <w:lang w:val="en-US"/>
        </w:rPr>
        <w:t xml:space="preserve"> and their techs</w:t>
      </w:r>
    </w:p>
    <w:p w:rsidR="00693F65" w:rsidRDefault="00693F65" w:rsidP="00693F65">
      <w:pPr>
        <w:pStyle w:val="ListParagraph"/>
        <w:numPr>
          <w:ilvl w:val="0"/>
          <w:numId w:val="5"/>
        </w:numPr>
        <w:rPr>
          <w:u w:val="single"/>
          <w:lang w:val="en-US"/>
        </w:rPr>
      </w:pPr>
      <w:r>
        <w:rPr>
          <w:u w:val="single"/>
          <w:lang w:val="en-US"/>
        </w:rPr>
        <w:t xml:space="preserve">How are ECG and PPG </w:t>
      </w:r>
      <w:r w:rsidR="007F5A62">
        <w:rPr>
          <w:u w:val="single"/>
          <w:lang w:val="en-US"/>
        </w:rPr>
        <w:t>used?</w:t>
      </w:r>
    </w:p>
    <w:p w:rsidR="00693F65" w:rsidRPr="00693F65" w:rsidRDefault="007F5A62" w:rsidP="00693F65">
      <w:pPr>
        <w:pStyle w:val="ListParagraph"/>
        <w:numPr>
          <w:ilvl w:val="0"/>
          <w:numId w:val="5"/>
        </w:numPr>
        <w:rPr>
          <w:rFonts w:ascii="Cambria" w:hAnsi="Cambria"/>
          <w:color w:val="212121"/>
          <w:u w:val="single"/>
          <w:shd w:val="clear" w:color="auto" w:fill="FFFFFF"/>
        </w:rPr>
      </w:pPr>
      <w:r>
        <w:rPr>
          <w:rFonts w:ascii="Cambria" w:hAnsi="Cambria"/>
          <w:color w:val="212121"/>
          <w:u w:val="single"/>
          <w:shd w:val="clear" w:color="auto" w:fill="FFFFFF"/>
        </w:rPr>
        <w:t xml:space="preserve">A </w:t>
      </w:r>
      <w:r w:rsidR="00693F65" w:rsidRPr="00693F65">
        <w:rPr>
          <w:rFonts w:ascii="Cambria" w:hAnsi="Cambria"/>
          <w:color w:val="212121"/>
          <w:u w:val="single"/>
          <w:shd w:val="clear" w:color="auto" w:fill="FFFFFF"/>
        </w:rPr>
        <w:t>good article describing recent techs and their pros and cons.</w:t>
      </w:r>
    </w:p>
    <w:p w:rsidR="00693F65" w:rsidRDefault="007F5A62" w:rsidP="00693F65">
      <w:pPr>
        <w:pStyle w:val="ListParagraph"/>
        <w:numPr>
          <w:ilvl w:val="0"/>
          <w:numId w:val="5"/>
        </w:numPr>
        <w:rPr>
          <w:u w:val="single"/>
          <w:lang w:val="en-US"/>
        </w:rPr>
      </w:pPr>
      <w:r>
        <w:rPr>
          <w:u w:val="single"/>
          <w:lang w:val="en-US"/>
        </w:rPr>
        <w:t>Possibility of integration with smartphone</w:t>
      </w:r>
    </w:p>
    <w:p w:rsidR="00142A7E" w:rsidRDefault="00142A7E" w:rsidP="00693F65">
      <w:pPr>
        <w:pStyle w:val="ListParagraph"/>
        <w:numPr>
          <w:ilvl w:val="0"/>
          <w:numId w:val="5"/>
        </w:numPr>
        <w:rPr>
          <w:u w:val="single"/>
          <w:lang w:val="en-US"/>
        </w:rPr>
      </w:pPr>
      <w:proofErr w:type="spellStart"/>
      <w:r>
        <w:rPr>
          <w:u w:val="single"/>
          <w:lang w:val="en-US"/>
        </w:rPr>
        <w:t>Wearables</w:t>
      </w:r>
      <w:proofErr w:type="spellEnd"/>
      <w:r>
        <w:rPr>
          <w:u w:val="single"/>
          <w:lang w:val="en-US"/>
        </w:rPr>
        <w:t xml:space="preserve"> based on </w:t>
      </w:r>
      <w:proofErr w:type="spellStart"/>
      <w:r>
        <w:rPr>
          <w:u w:val="single"/>
          <w:lang w:val="en-US"/>
        </w:rPr>
        <w:t>api</w:t>
      </w:r>
      <w:proofErr w:type="spellEnd"/>
    </w:p>
    <w:p w:rsidR="00150348" w:rsidRDefault="00150348" w:rsidP="00693F65">
      <w:pPr>
        <w:pStyle w:val="ListParagraph"/>
        <w:numPr>
          <w:ilvl w:val="0"/>
          <w:numId w:val="5"/>
        </w:numPr>
        <w:rPr>
          <w:u w:val="single"/>
          <w:lang w:val="en-US"/>
        </w:rPr>
      </w:pPr>
      <w:proofErr w:type="spellStart"/>
      <w:r>
        <w:rPr>
          <w:u w:val="single"/>
          <w:lang w:val="en-US"/>
        </w:rPr>
        <w:t>Github</w:t>
      </w:r>
      <w:proofErr w:type="spellEnd"/>
      <w:r>
        <w:rPr>
          <w:u w:val="single"/>
          <w:lang w:val="en-US"/>
        </w:rPr>
        <w:t xml:space="preserve"> repos</w:t>
      </w:r>
    </w:p>
    <w:p w:rsidR="00094A28" w:rsidRDefault="00150348" w:rsidP="00094A28">
      <w:pPr>
        <w:pStyle w:val="ListParagraph"/>
        <w:numPr>
          <w:ilvl w:val="0"/>
          <w:numId w:val="5"/>
        </w:numPr>
        <w:rPr>
          <w:u w:val="single"/>
          <w:lang w:val="en-US"/>
        </w:rPr>
      </w:pPr>
      <w:r>
        <w:rPr>
          <w:u w:val="single"/>
          <w:lang w:val="en-US"/>
        </w:rPr>
        <w:t xml:space="preserve">About Blood pressure </w:t>
      </w:r>
    </w:p>
    <w:p w:rsidR="00094A28" w:rsidRDefault="007474D9" w:rsidP="007474D9">
      <w:pPr>
        <w:pStyle w:val="ListParagraph"/>
        <w:numPr>
          <w:ilvl w:val="1"/>
          <w:numId w:val="5"/>
        </w:numPr>
        <w:rPr>
          <w:u w:val="single"/>
          <w:lang w:val="en-US"/>
        </w:rPr>
      </w:pPr>
      <w:r>
        <w:rPr>
          <w:u w:val="single"/>
          <w:lang w:val="en-US"/>
        </w:rPr>
        <w:t xml:space="preserve">What all things impact </w:t>
      </w:r>
      <w:proofErr w:type="spellStart"/>
      <w:r>
        <w:rPr>
          <w:u w:val="single"/>
          <w:lang w:val="en-US"/>
        </w:rPr>
        <w:t>bp</w:t>
      </w:r>
      <w:proofErr w:type="spellEnd"/>
      <w:r>
        <w:rPr>
          <w:u w:val="single"/>
          <w:lang w:val="en-US"/>
        </w:rPr>
        <w:t>?</w:t>
      </w:r>
    </w:p>
    <w:p w:rsidR="007474D9" w:rsidRDefault="007474D9" w:rsidP="007474D9">
      <w:pPr>
        <w:pStyle w:val="ListParagraph"/>
        <w:numPr>
          <w:ilvl w:val="1"/>
          <w:numId w:val="5"/>
        </w:numPr>
        <w:rPr>
          <w:u w:val="single"/>
          <w:lang w:val="en-US"/>
        </w:rPr>
      </w:pPr>
      <w:proofErr w:type="spellStart"/>
      <w:r>
        <w:rPr>
          <w:u w:val="single"/>
          <w:lang w:val="en-US"/>
        </w:rPr>
        <w:t>Bp</w:t>
      </w:r>
      <w:proofErr w:type="spellEnd"/>
      <w:r>
        <w:rPr>
          <w:u w:val="single"/>
          <w:lang w:val="en-US"/>
        </w:rPr>
        <w:t xml:space="preserve"> changes in daily life</w:t>
      </w:r>
    </w:p>
    <w:p w:rsidR="007474D9" w:rsidRPr="007474D9" w:rsidRDefault="007474D9" w:rsidP="007474D9">
      <w:pPr>
        <w:pStyle w:val="ListParagraph"/>
        <w:numPr>
          <w:ilvl w:val="1"/>
          <w:numId w:val="5"/>
        </w:numPr>
        <w:rPr>
          <w:u w:val="single"/>
          <w:lang w:val="en-US"/>
        </w:rPr>
      </w:pPr>
      <w:r>
        <w:rPr>
          <w:u w:val="single"/>
          <w:lang w:val="en-US"/>
        </w:rPr>
        <w:t>BP fluctuations: what is not normal?</w:t>
      </w:r>
    </w:p>
    <w:p w:rsidR="00D71A65" w:rsidRPr="00F0067D" w:rsidRDefault="00D71A65" w:rsidP="00D71A65">
      <w:pPr>
        <w:pStyle w:val="Heading2"/>
        <w:shd w:val="clear" w:color="auto" w:fill="F9F5E9"/>
        <w:rPr>
          <w:rFonts w:asciiTheme="minorHAnsi" w:hAnsiTheme="minorHAnsi" w:cstheme="minorHAnsi"/>
          <w:color w:val="333333"/>
          <w:sz w:val="22"/>
          <w:szCs w:val="22"/>
        </w:rPr>
      </w:pPr>
      <w:r w:rsidRPr="00F0067D">
        <w:rPr>
          <w:rStyle w:val="Strong"/>
          <w:rFonts w:asciiTheme="minorHAnsi" w:hAnsiTheme="minorHAnsi" w:cstheme="minorHAnsi"/>
          <w:bCs w:val="0"/>
          <w:color w:val="333333"/>
          <w:sz w:val="22"/>
          <w:szCs w:val="22"/>
        </w:rPr>
        <w:t>How can a smart watch measure blood pressure?</w:t>
      </w:r>
    </w:p>
    <w:p w:rsidR="00D71A65" w:rsidRPr="00F0067D" w:rsidRDefault="00D71A65" w:rsidP="00D71A65">
      <w:pPr>
        <w:pStyle w:val="NormalWeb"/>
        <w:shd w:val="clear" w:color="auto" w:fill="F9F5E9"/>
        <w:rPr>
          <w:rFonts w:asciiTheme="minorHAnsi" w:hAnsiTheme="minorHAnsi" w:cstheme="minorHAnsi"/>
          <w:color w:val="333333"/>
          <w:sz w:val="22"/>
          <w:szCs w:val="22"/>
        </w:rPr>
      </w:pPr>
      <w:r w:rsidRPr="00F0067D">
        <w:rPr>
          <w:rFonts w:asciiTheme="minorHAnsi" w:hAnsiTheme="minorHAnsi" w:cstheme="minorHAnsi"/>
          <w:color w:val="333333"/>
          <w:sz w:val="22"/>
          <w:szCs w:val="22"/>
        </w:rPr>
        <w:t xml:space="preserve">As of right now, there are different ways of detecting your blood pressure on a </w:t>
      </w:r>
      <w:proofErr w:type="spellStart"/>
      <w:r w:rsidRPr="00F0067D">
        <w:rPr>
          <w:rFonts w:asciiTheme="minorHAnsi" w:hAnsiTheme="minorHAnsi" w:cstheme="minorHAnsi"/>
          <w:color w:val="333333"/>
          <w:sz w:val="22"/>
          <w:szCs w:val="22"/>
        </w:rPr>
        <w:t>smartwatch</w:t>
      </w:r>
      <w:proofErr w:type="spellEnd"/>
      <w:r w:rsidRPr="00F0067D">
        <w:rPr>
          <w:rFonts w:asciiTheme="minorHAnsi" w:hAnsiTheme="minorHAnsi" w:cstheme="minorHAnsi"/>
          <w:color w:val="333333"/>
          <w:sz w:val="22"/>
          <w:szCs w:val="22"/>
        </w:rPr>
        <w:t>.</w:t>
      </w:r>
    </w:p>
    <w:p w:rsidR="00D71A65" w:rsidRPr="00F0067D" w:rsidRDefault="00D71A65" w:rsidP="00F0067D">
      <w:pPr>
        <w:pStyle w:val="NormalWeb"/>
        <w:numPr>
          <w:ilvl w:val="0"/>
          <w:numId w:val="7"/>
        </w:numPr>
        <w:shd w:val="clear" w:color="auto" w:fill="F9F5E9"/>
        <w:rPr>
          <w:rFonts w:asciiTheme="minorHAnsi" w:hAnsiTheme="minorHAnsi" w:cstheme="minorHAnsi"/>
          <w:color w:val="333333"/>
          <w:sz w:val="22"/>
          <w:szCs w:val="22"/>
        </w:rPr>
      </w:pPr>
      <w:r w:rsidRPr="00F0067D">
        <w:rPr>
          <w:rFonts w:asciiTheme="minorHAnsi" w:hAnsiTheme="minorHAnsi" w:cstheme="minorHAnsi"/>
          <w:color w:val="333333"/>
          <w:sz w:val="22"/>
          <w:szCs w:val="22"/>
        </w:rPr>
        <w:t>The first one that comes to mind is a cuff-less method called PTT (Pulse Transit Time).</w:t>
      </w:r>
    </w:p>
    <w:p w:rsidR="00D71A65" w:rsidRPr="00F0067D" w:rsidRDefault="00D71A65" w:rsidP="00D71A65">
      <w:pPr>
        <w:pStyle w:val="NormalWeb"/>
        <w:shd w:val="clear" w:color="auto" w:fill="F9F5E9"/>
        <w:rPr>
          <w:rFonts w:asciiTheme="minorHAnsi" w:hAnsiTheme="minorHAnsi" w:cstheme="minorHAnsi"/>
          <w:color w:val="333333"/>
          <w:sz w:val="22"/>
          <w:szCs w:val="22"/>
        </w:rPr>
      </w:pPr>
      <w:r w:rsidRPr="00F0067D">
        <w:rPr>
          <w:rFonts w:asciiTheme="minorHAnsi" w:hAnsiTheme="minorHAnsi" w:cstheme="minorHAnsi"/>
          <w:color w:val="333333"/>
          <w:sz w:val="22"/>
          <w:szCs w:val="22"/>
        </w:rPr>
        <w:t>PTT is the time it needs to travel from the heart to another point in the body, which in this case is the wrist because the watch is measuring from there.</w:t>
      </w:r>
    </w:p>
    <w:p w:rsidR="00D71A65" w:rsidRPr="00F0067D" w:rsidRDefault="00D71A65" w:rsidP="00D71A65">
      <w:pPr>
        <w:pStyle w:val="NormalWeb"/>
        <w:shd w:val="clear" w:color="auto" w:fill="F9F5E9"/>
        <w:rPr>
          <w:rFonts w:asciiTheme="minorHAnsi" w:hAnsiTheme="minorHAnsi" w:cstheme="minorHAnsi"/>
          <w:color w:val="333333"/>
          <w:sz w:val="22"/>
          <w:szCs w:val="22"/>
        </w:rPr>
      </w:pPr>
      <w:r w:rsidRPr="00F0067D">
        <w:rPr>
          <w:rFonts w:asciiTheme="minorHAnsi" w:hAnsiTheme="minorHAnsi" w:cstheme="minorHAnsi"/>
          <w:color w:val="333333"/>
          <w:sz w:val="22"/>
          <w:szCs w:val="22"/>
        </w:rPr>
        <w:t>The watch is going to need two sensors to measure your blood pressure: a PPG (photoplethysmography) sensor to detect your pulse and an ECG (electrocardiogram) sensor for detecting when the pulse has left the heart.</w:t>
      </w:r>
    </w:p>
    <w:p w:rsidR="00D71A65" w:rsidRPr="00F0067D" w:rsidRDefault="00D71A65" w:rsidP="00F0067D">
      <w:pPr>
        <w:pStyle w:val="NormalWeb"/>
        <w:numPr>
          <w:ilvl w:val="0"/>
          <w:numId w:val="7"/>
        </w:numPr>
        <w:shd w:val="clear" w:color="auto" w:fill="F9F5E9"/>
        <w:rPr>
          <w:rFonts w:asciiTheme="minorHAnsi" w:hAnsiTheme="minorHAnsi" w:cstheme="minorHAnsi"/>
          <w:color w:val="333333"/>
          <w:sz w:val="22"/>
          <w:szCs w:val="22"/>
        </w:rPr>
      </w:pPr>
      <w:r w:rsidRPr="00F0067D">
        <w:rPr>
          <w:rFonts w:asciiTheme="minorHAnsi" w:hAnsiTheme="minorHAnsi" w:cstheme="minorHAnsi"/>
          <w:color w:val="333333"/>
          <w:sz w:val="22"/>
          <w:szCs w:val="22"/>
        </w:rPr>
        <w:lastRenderedPageBreak/>
        <w:t xml:space="preserve">Secondly is a </w:t>
      </w:r>
      <w:proofErr w:type="spellStart"/>
      <w:r w:rsidRPr="00F0067D">
        <w:rPr>
          <w:rFonts w:asciiTheme="minorHAnsi" w:hAnsiTheme="minorHAnsi" w:cstheme="minorHAnsi"/>
          <w:color w:val="333333"/>
          <w:sz w:val="22"/>
          <w:szCs w:val="22"/>
        </w:rPr>
        <w:t>smartwatch</w:t>
      </w:r>
      <w:proofErr w:type="spellEnd"/>
      <w:r w:rsidRPr="00F0067D">
        <w:rPr>
          <w:rFonts w:asciiTheme="minorHAnsi" w:hAnsiTheme="minorHAnsi" w:cstheme="minorHAnsi"/>
          <w:color w:val="333333"/>
          <w:sz w:val="22"/>
          <w:szCs w:val="22"/>
        </w:rPr>
        <w:t xml:space="preserve"> with an inflatable wristband that takes an </w:t>
      </w:r>
      <w:proofErr w:type="spellStart"/>
      <w:r w:rsidRPr="00F0067D">
        <w:rPr>
          <w:rFonts w:asciiTheme="minorHAnsi" w:hAnsiTheme="minorHAnsi" w:cstheme="minorHAnsi"/>
          <w:color w:val="333333"/>
          <w:sz w:val="22"/>
          <w:szCs w:val="22"/>
        </w:rPr>
        <w:t>oscillometric</w:t>
      </w:r>
      <w:proofErr w:type="spellEnd"/>
      <w:r w:rsidRPr="00F0067D">
        <w:rPr>
          <w:rFonts w:asciiTheme="minorHAnsi" w:hAnsiTheme="minorHAnsi" w:cstheme="minorHAnsi"/>
          <w:color w:val="333333"/>
          <w:sz w:val="22"/>
          <w:szCs w:val="22"/>
        </w:rPr>
        <w:t xml:space="preserve"> measurement.</w:t>
      </w:r>
    </w:p>
    <w:p w:rsidR="00F0067D" w:rsidRPr="00F0067D" w:rsidRDefault="00F0067D" w:rsidP="00F0067D">
      <w:pPr>
        <w:pStyle w:val="NormalWeb"/>
        <w:numPr>
          <w:ilvl w:val="0"/>
          <w:numId w:val="7"/>
        </w:numPr>
        <w:shd w:val="clear" w:color="auto" w:fill="F9F5E9"/>
        <w:rPr>
          <w:rFonts w:asciiTheme="minorHAnsi" w:hAnsiTheme="minorHAnsi" w:cstheme="minorHAnsi"/>
          <w:color w:val="0D0D0D" w:themeColor="text1" w:themeTint="F2"/>
          <w:sz w:val="22"/>
          <w:szCs w:val="22"/>
        </w:rPr>
      </w:pPr>
      <w:r w:rsidRPr="00F0067D">
        <w:rPr>
          <w:rFonts w:asciiTheme="minorHAnsi" w:hAnsiTheme="minorHAnsi" w:cstheme="minorHAnsi"/>
          <w:color w:val="0D0D0D" w:themeColor="text1" w:themeTint="F2"/>
          <w:sz w:val="22"/>
          <w:szCs w:val="22"/>
        </w:rPr>
        <w:t>Modified Applanation Tonometry</w:t>
      </w:r>
    </w:p>
    <w:p w:rsidR="0070721E" w:rsidRPr="00FD4D05" w:rsidRDefault="0070721E" w:rsidP="00547FAE">
      <w:pPr>
        <w:rPr>
          <w:rFonts w:cstheme="minorHAnsi"/>
          <w:u w:val="single"/>
          <w:lang w:val="en-US"/>
        </w:rPr>
      </w:pPr>
    </w:p>
    <w:p w:rsidR="0070721E" w:rsidRPr="00CF456A" w:rsidRDefault="0070721E" w:rsidP="00547FAE">
      <w:pPr>
        <w:rPr>
          <w:rFonts w:cstheme="minorHAnsi"/>
          <w:color w:val="C00000"/>
          <w:u w:val="single"/>
          <w:lang w:val="en-US"/>
        </w:rPr>
      </w:pPr>
      <w:r w:rsidRPr="00CF456A">
        <w:rPr>
          <w:rFonts w:cstheme="minorHAnsi"/>
          <w:color w:val="C00000"/>
          <w:u w:val="single"/>
          <w:lang w:val="en-US"/>
        </w:rPr>
        <w:t>Omron health care</w:t>
      </w:r>
    </w:p>
    <w:p w:rsidR="0070721E" w:rsidRPr="00FD4D05" w:rsidRDefault="0070721E" w:rsidP="00547FAE">
      <w:pPr>
        <w:rPr>
          <w:rFonts w:cstheme="minorHAnsi"/>
          <w:lang w:val="en-US"/>
        </w:rPr>
      </w:pPr>
      <w:r w:rsidRPr="00FD4D05">
        <w:rPr>
          <w:rFonts w:cstheme="minorHAnsi"/>
          <w:lang w:val="en-US"/>
        </w:rPr>
        <w:t>2018 – Used wrist sized sphygmomanometer (inflatable cuff)</w:t>
      </w:r>
    </w:p>
    <w:p w:rsidR="0070721E" w:rsidRPr="00FD4D05" w:rsidRDefault="00AE31C2" w:rsidP="00547FAE">
      <w:pPr>
        <w:rPr>
          <w:rFonts w:cstheme="minorHAnsi"/>
          <w:lang w:val="en-US"/>
        </w:rPr>
      </w:pPr>
      <w:r w:rsidRPr="00FD4D05">
        <w:rPr>
          <w:rFonts w:cstheme="minorHAnsi"/>
          <w:lang w:val="en-US"/>
        </w:rPr>
        <w:t>Working on AI technologies</w:t>
      </w:r>
    </w:p>
    <w:p w:rsidR="00FD4D05" w:rsidRPr="00FD4D05" w:rsidRDefault="00FD4D05" w:rsidP="00547FAE">
      <w:pPr>
        <w:rPr>
          <w:rFonts w:cstheme="minorHAnsi"/>
          <w:color w:val="444444"/>
          <w:sz w:val="27"/>
          <w:szCs w:val="27"/>
          <w:shd w:val="clear" w:color="auto" w:fill="FFFFFF"/>
        </w:rPr>
      </w:pPr>
      <w:r w:rsidRPr="00FD4D05">
        <w:rPr>
          <w:rFonts w:cstheme="minorHAnsi"/>
          <w:color w:val="444444"/>
          <w:sz w:val="27"/>
          <w:szCs w:val="27"/>
          <w:shd w:val="clear" w:color="auto" w:fill="FFFFFF"/>
        </w:rPr>
        <w:t xml:space="preserve">APIs - OMRON API for Developers Our API allows you to integrate an OMRON end user’s blood pressure and/or fitness activity data into your application. You can connect to and interact with our APIs using the programming language and platform of your choice, as long as it supports HTTPS-based request/response scenarios. Features </w:t>
      </w:r>
      <w:proofErr w:type="spellStart"/>
      <w:r w:rsidRPr="00FD4D05">
        <w:rPr>
          <w:rFonts w:cstheme="minorHAnsi"/>
          <w:color w:val="444444"/>
          <w:sz w:val="27"/>
          <w:szCs w:val="27"/>
          <w:shd w:val="clear" w:color="auto" w:fill="FFFFFF"/>
        </w:rPr>
        <w:t>OAuth</w:t>
      </w:r>
      <w:proofErr w:type="spellEnd"/>
      <w:r w:rsidRPr="00FD4D05">
        <w:rPr>
          <w:rFonts w:cstheme="minorHAnsi"/>
          <w:color w:val="444444"/>
          <w:sz w:val="27"/>
          <w:szCs w:val="27"/>
          <w:shd w:val="clear" w:color="auto" w:fill="FFFFFF"/>
        </w:rPr>
        <w:t xml:space="preserve"> 2.0 protocol</w:t>
      </w:r>
    </w:p>
    <w:p w:rsidR="00FD4D05" w:rsidRPr="00FD4D05" w:rsidRDefault="00FD4D05" w:rsidP="00547FAE">
      <w:pPr>
        <w:rPr>
          <w:rFonts w:cstheme="minorHAnsi"/>
          <w:lang w:val="en-US"/>
        </w:rPr>
      </w:pPr>
    </w:p>
    <w:p w:rsidR="00AE31C2" w:rsidRDefault="0043067F" w:rsidP="00547FAE">
      <w:pPr>
        <w:rPr>
          <w:rFonts w:cstheme="minorHAnsi"/>
        </w:rPr>
      </w:pPr>
      <w:hyperlink r:id="rId9" w:history="1">
        <w:r w:rsidR="00FD4D05" w:rsidRPr="00FD4D05">
          <w:rPr>
            <w:rStyle w:val="Hyperlink"/>
            <w:rFonts w:cstheme="minorHAnsi"/>
          </w:rPr>
          <w:t xml:space="preserve">7 </w:t>
        </w:r>
        <w:proofErr w:type="spellStart"/>
        <w:r w:rsidR="00FD4D05" w:rsidRPr="00FD4D05">
          <w:rPr>
            <w:rStyle w:val="Hyperlink"/>
            <w:rFonts w:cstheme="minorHAnsi"/>
          </w:rPr>
          <w:t>Smartwatches</w:t>
        </w:r>
        <w:proofErr w:type="spellEnd"/>
        <w:r w:rsidR="00FD4D05" w:rsidRPr="00FD4D05">
          <w:rPr>
            <w:rStyle w:val="Hyperlink"/>
            <w:rFonts w:cstheme="minorHAnsi"/>
          </w:rPr>
          <w:t xml:space="preserve"> with Blood Pressure Monitor in India (2022) - wearablestouse.com</w:t>
        </w:r>
      </w:hyperlink>
    </w:p>
    <w:p w:rsidR="004506B4" w:rsidRPr="00FD4D05" w:rsidRDefault="004506B4" w:rsidP="00547FAE">
      <w:pPr>
        <w:rPr>
          <w:rFonts w:cstheme="minorHAnsi"/>
        </w:rPr>
      </w:pPr>
    </w:p>
    <w:p w:rsidR="00FD4D05" w:rsidRPr="00CF456A" w:rsidRDefault="00FD4D05" w:rsidP="00CA33BA">
      <w:pPr>
        <w:rPr>
          <w:rFonts w:cstheme="minorHAnsi"/>
          <w:color w:val="C00000"/>
          <w:u w:val="single"/>
        </w:rPr>
      </w:pPr>
      <w:r w:rsidRPr="00CF456A">
        <w:rPr>
          <w:rFonts w:cstheme="minorHAnsi"/>
          <w:color w:val="C00000"/>
          <w:u w:val="single"/>
          <w:bdr w:val="none" w:sz="0" w:space="0" w:color="auto" w:frame="1"/>
          <w:shd w:val="clear" w:color="auto" w:fill="FFFFFF"/>
        </w:rPr>
        <w:t>Samsung Galaxy Watch 3</w:t>
      </w:r>
    </w:p>
    <w:p w:rsidR="00FD4D05" w:rsidRDefault="00FD4D05" w:rsidP="00FD4D05">
      <w:pPr>
        <w:rPr>
          <w:rFonts w:cstheme="minorHAnsi"/>
          <w:color w:val="000000"/>
          <w:shd w:val="clear" w:color="auto" w:fill="FFFFFF"/>
        </w:rPr>
      </w:pPr>
      <w:r w:rsidRPr="00FD4D05">
        <w:rPr>
          <w:rFonts w:cstheme="minorHAnsi"/>
          <w:color w:val="000000"/>
          <w:sz w:val="27"/>
          <w:szCs w:val="27"/>
          <w:shd w:val="clear" w:color="auto" w:fill="FFFFFF"/>
        </w:rPr>
        <w:t xml:space="preserve">2020 – </w:t>
      </w:r>
      <w:r w:rsidRPr="00FD4D05">
        <w:rPr>
          <w:rFonts w:cstheme="minorHAnsi"/>
          <w:color w:val="000000"/>
          <w:shd w:val="clear" w:color="auto" w:fill="FFFFFF"/>
        </w:rPr>
        <w:t>Using a function called pulse wave analysis</w:t>
      </w:r>
      <w:r w:rsidR="001D4B3D">
        <w:rPr>
          <w:rFonts w:cstheme="minorHAnsi"/>
          <w:color w:val="000000"/>
          <w:shd w:val="clear" w:color="auto" w:fill="FFFFFF"/>
        </w:rPr>
        <w:t xml:space="preserve"> </w:t>
      </w:r>
      <w:r w:rsidR="001D4B3D" w:rsidRPr="001D4B3D">
        <w:rPr>
          <w:rFonts w:cstheme="minorHAnsi"/>
          <w:color w:val="000000"/>
          <w:shd w:val="clear" w:color="auto" w:fill="FFFFFF"/>
        </w:rPr>
        <w:t>(</w:t>
      </w:r>
      <w:r w:rsidR="001D4B3D" w:rsidRPr="001D4B3D">
        <w:rPr>
          <w:rFonts w:ascii="Cambria" w:hAnsi="Cambria"/>
          <w:color w:val="212121"/>
          <w:shd w:val="clear" w:color="auto" w:fill="FFFFFF"/>
        </w:rPr>
        <w:t>light-emitting diode PPG sensor)</w:t>
      </w:r>
      <w:r w:rsidRPr="001D4B3D">
        <w:rPr>
          <w:rFonts w:cstheme="minorHAnsi"/>
          <w:color w:val="000000"/>
          <w:shd w:val="clear" w:color="auto" w:fill="FFFFFF"/>
        </w:rPr>
        <w:t xml:space="preserve"> </w:t>
      </w:r>
      <w:r w:rsidRPr="00FD4D05">
        <w:rPr>
          <w:rFonts w:cstheme="minorHAnsi"/>
          <w:color w:val="000000"/>
          <w:shd w:val="clear" w:color="auto" w:fill="FFFFFF"/>
        </w:rPr>
        <w:t>which powers the heart rate sensor</w:t>
      </w:r>
      <w:r w:rsidR="001851E4">
        <w:rPr>
          <w:rFonts w:cstheme="minorHAnsi"/>
          <w:color w:val="000000"/>
          <w:shd w:val="clear" w:color="auto" w:fill="FFFFFF"/>
        </w:rPr>
        <w:t>, calibration needed.</w:t>
      </w:r>
    </w:p>
    <w:p w:rsidR="00CA33BA" w:rsidRDefault="00CA33BA" w:rsidP="00CA33BA">
      <w:pPr>
        <w:pStyle w:val="sc-watch-bloodlist-description"/>
        <w:shd w:val="clear" w:color="auto" w:fill="FFFFFF"/>
        <w:spacing w:before="0" w:beforeAutospacing="0" w:after="0" w:afterAutospacing="0"/>
        <w:textAlignment w:val="top"/>
        <w:rPr>
          <w:rFonts w:ascii="Arial" w:hAnsi="Arial" w:cs="Arial"/>
          <w:color w:val="000000"/>
          <w:sz w:val="19"/>
          <w:szCs w:val="19"/>
          <w:shd w:val="clear" w:color="auto" w:fill="FFFFFF"/>
        </w:rPr>
      </w:pPr>
      <w:r>
        <w:rPr>
          <w:rFonts w:ascii="Arial" w:hAnsi="Arial" w:cs="Arial"/>
          <w:color w:val="000000"/>
          <w:sz w:val="19"/>
          <w:szCs w:val="19"/>
          <w:shd w:val="clear" w:color="auto" w:fill="FFFFFF"/>
        </w:rPr>
        <w:t>More info: calibrated with a traditional cuff, you can simply tap to “Measure” your blood pressure anytime, anywhere. The device measures blood pressure through pulse wave analysis, which is tracked with the Heart Rate Monitoring sensors. The program then analyses the relationship between the calibration value and the blood pressure change to determine the blood pressure.</w:t>
      </w:r>
    </w:p>
    <w:p w:rsidR="004506B4" w:rsidRDefault="00D71A65" w:rsidP="001D4B3D">
      <w:pPr>
        <w:pStyle w:val="Heading1"/>
        <w:shd w:val="clear" w:color="auto" w:fill="FFFFFF"/>
        <w:spacing w:before="400" w:beforeAutospacing="0" w:after="200" w:afterAutospacing="0" w:line="450" w:lineRule="atLeast"/>
        <w:rPr>
          <w:rFonts w:asciiTheme="minorHAnsi" w:hAnsiTheme="minorHAnsi" w:cstheme="minorHAnsi"/>
          <w:b w:val="0"/>
          <w:bCs w:val="0"/>
          <w:color w:val="000000"/>
          <w:spacing w:val="-2"/>
          <w:sz w:val="22"/>
          <w:szCs w:val="22"/>
          <w:u w:val="single"/>
        </w:rPr>
      </w:pPr>
      <w:r w:rsidRPr="00D71A65">
        <w:rPr>
          <w:rFonts w:asciiTheme="minorHAnsi" w:hAnsiTheme="minorHAnsi" w:cstheme="minorHAnsi"/>
          <w:b w:val="0"/>
          <w:bCs w:val="0"/>
          <w:color w:val="000000"/>
          <w:spacing w:val="-2"/>
          <w:sz w:val="22"/>
          <w:szCs w:val="22"/>
          <w:u w:val="single"/>
        </w:rPr>
        <w:t>Articles</w:t>
      </w:r>
    </w:p>
    <w:p w:rsidR="00CA33BA" w:rsidRPr="00D71A65" w:rsidRDefault="001D4B3D" w:rsidP="001D4B3D">
      <w:pPr>
        <w:pStyle w:val="Heading1"/>
        <w:shd w:val="clear" w:color="auto" w:fill="FFFFFF"/>
        <w:spacing w:before="400" w:beforeAutospacing="0" w:after="200" w:afterAutospacing="0" w:line="450" w:lineRule="atLeast"/>
        <w:rPr>
          <w:rFonts w:asciiTheme="minorHAnsi" w:hAnsiTheme="minorHAnsi" w:cstheme="minorHAnsi"/>
          <w:b w:val="0"/>
          <w:bCs w:val="0"/>
          <w:color w:val="000000"/>
          <w:spacing w:val="-2"/>
          <w:sz w:val="22"/>
          <w:szCs w:val="22"/>
        </w:rPr>
      </w:pPr>
      <w:r w:rsidRPr="001D4B3D">
        <w:rPr>
          <w:rFonts w:asciiTheme="minorHAnsi" w:hAnsiTheme="minorHAnsi" w:cstheme="minorHAnsi"/>
          <w:b w:val="0"/>
          <w:bCs w:val="0"/>
          <w:color w:val="000000"/>
          <w:spacing w:val="-2"/>
          <w:sz w:val="22"/>
          <w:szCs w:val="22"/>
        </w:rPr>
        <w:t xml:space="preserve">Validation of Blood Pressure Measurement Using a </w:t>
      </w:r>
      <w:proofErr w:type="spellStart"/>
      <w:r w:rsidRPr="001D4B3D">
        <w:rPr>
          <w:rFonts w:asciiTheme="minorHAnsi" w:hAnsiTheme="minorHAnsi" w:cstheme="minorHAnsi"/>
          <w:b w:val="0"/>
          <w:bCs w:val="0"/>
          <w:color w:val="000000"/>
          <w:spacing w:val="-2"/>
          <w:sz w:val="22"/>
          <w:szCs w:val="22"/>
        </w:rPr>
        <w:t>Smartwatch</w:t>
      </w:r>
      <w:proofErr w:type="spellEnd"/>
      <w:r w:rsidRPr="001D4B3D">
        <w:rPr>
          <w:rFonts w:asciiTheme="minorHAnsi" w:hAnsiTheme="minorHAnsi" w:cstheme="minorHAnsi"/>
          <w:b w:val="0"/>
          <w:bCs w:val="0"/>
          <w:color w:val="000000"/>
          <w:spacing w:val="-2"/>
          <w:sz w:val="22"/>
          <w:szCs w:val="22"/>
        </w:rPr>
        <w:t xml:space="preserve"> in Patients </w:t>
      </w:r>
      <w:proofErr w:type="gramStart"/>
      <w:r w:rsidRPr="001D4B3D">
        <w:rPr>
          <w:rFonts w:asciiTheme="minorHAnsi" w:hAnsiTheme="minorHAnsi" w:cstheme="minorHAnsi"/>
          <w:b w:val="0"/>
          <w:bCs w:val="0"/>
          <w:color w:val="000000"/>
          <w:spacing w:val="-2"/>
          <w:sz w:val="22"/>
          <w:szCs w:val="22"/>
        </w:rPr>
        <w:t>With</w:t>
      </w:r>
      <w:proofErr w:type="gramEnd"/>
      <w:r w:rsidRPr="001D4B3D">
        <w:rPr>
          <w:rFonts w:asciiTheme="minorHAnsi" w:hAnsiTheme="minorHAnsi" w:cstheme="minorHAnsi"/>
          <w:b w:val="0"/>
          <w:bCs w:val="0"/>
          <w:color w:val="000000"/>
          <w:spacing w:val="-2"/>
          <w:sz w:val="22"/>
          <w:szCs w:val="22"/>
        </w:rPr>
        <w:t xml:space="preserve"> Parkinson's Disease</w:t>
      </w:r>
      <w:r>
        <w:rPr>
          <w:rFonts w:asciiTheme="minorHAnsi" w:hAnsiTheme="minorHAnsi" w:cstheme="minorHAnsi"/>
          <w:b w:val="0"/>
          <w:bCs w:val="0"/>
          <w:color w:val="000000"/>
          <w:spacing w:val="-2"/>
          <w:sz w:val="22"/>
          <w:szCs w:val="22"/>
        </w:rPr>
        <w:t xml:space="preserve"> - </w:t>
      </w:r>
      <w:hyperlink r:id="rId10" w:history="1">
        <w:r w:rsidR="00D71A65" w:rsidRPr="00677429">
          <w:rPr>
            <w:rStyle w:val="Hyperlink"/>
            <w:rFonts w:asciiTheme="minorHAnsi" w:hAnsiTheme="minorHAnsi" w:cstheme="minorHAnsi"/>
            <w:b w:val="0"/>
            <w:bCs w:val="0"/>
            <w:spacing w:val="-2"/>
            <w:sz w:val="22"/>
            <w:szCs w:val="22"/>
          </w:rPr>
          <w:t>https://doi.org/10.3389%2Ffneur.2021.650929</w:t>
        </w:r>
      </w:hyperlink>
    </w:p>
    <w:p w:rsidR="00D71A65" w:rsidRDefault="0043067F" w:rsidP="00D71A65">
      <w:pPr>
        <w:pStyle w:val="Heading1"/>
        <w:shd w:val="clear" w:color="auto" w:fill="FFFFFF"/>
        <w:spacing w:before="0" w:beforeAutospacing="0" w:after="240" w:afterAutospacing="0"/>
        <w:rPr>
          <w:rFonts w:asciiTheme="minorHAnsi" w:hAnsiTheme="minorHAnsi" w:cstheme="minorHAnsi"/>
          <w:sz w:val="22"/>
          <w:szCs w:val="22"/>
        </w:rPr>
      </w:pPr>
      <w:hyperlink r:id="rId11" w:history="1">
        <w:r w:rsidR="00D71A65" w:rsidRPr="00D71A65">
          <w:rPr>
            <w:rStyle w:val="Hyperlink"/>
            <w:rFonts w:asciiTheme="minorHAnsi" w:hAnsiTheme="minorHAnsi" w:cstheme="minorHAnsi"/>
            <w:sz w:val="22"/>
            <w:szCs w:val="22"/>
          </w:rPr>
          <w:t xml:space="preserve">The use of photoplethysmography for assessing hypertension | </w:t>
        </w:r>
        <w:proofErr w:type="spellStart"/>
        <w:r w:rsidR="00D71A65" w:rsidRPr="00D71A65">
          <w:rPr>
            <w:rStyle w:val="Hyperlink"/>
            <w:rFonts w:asciiTheme="minorHAnsi" w:hAnsiTheme="minorHAnsi" w:cstheme="minorHAnsi"/>
            <w:sz w:val="22"/>
            <w:szCs w:val="22"/>
          </w:rPr>
          <w:t>npj</w:t>
        </w:r>
        <w:proofErr w:type="spellEnd"/>
        <w:r w:rsidR="00D71A65" w:rsidRPr="00D71A65">
          <w:rPr>
            <w:rStyle w:val="Hyperlink"/>
            <w:rFonts w:asciiTheme="minorHAnsi" w:hAnsiTheme="minorHAnsi" w:cstheme="minorHAnsi"/>
            <w:sz w:val="22"/>
            <w:szCs w:val="22"/>
          </w:rPr>
          <w:t xml:space="preserve"> Digital Medicine (nature.com)</w:t>
        </w:r>
      </w:hyperlink>
    </w:p>
    <w:p w:rsidR="00F0067D" w:rsidRPr="00F0067D" w:rsidRDefault="00F0067D" w:rsidP="00FD4D05">
      <w:pPr>
        <w:pStyle w:val="sc-watch-bloodlist-description"/>
        <w:shd w:val="clear" w:color="auto" w:fill="FFFFFF"/>
        <w:spacing w:before="0" w:beforeAutospacing="0" w:after="0" w:afterAutospacing="0"/>
        <w:textAlignment w:val="top"/>
        <w:rPr>
          <w:rFonts w:asciiTheme="minorHAnsi" w:hAnsiTheme="minorHAnsi" w:cstheme="minorHAnsi"/>
          <w:bCs/>
          <w:color w:val="C00000"/>
          <w:sz w:val="22"/>
          <w:szCs w:val="22"/>
          <w:u w:val="single"/>
        </w:rPr>
      </w:pPr>
      <w:r w:rsidRPr="00F0067D">
        <w:rPr>
          <w:rFonts w:asciiTheme="minorHAnsi" w:hAnsiTheme="minorHAnsi" w:cstheme="minorHAnsi"/>
          <w:bCs/>
          <w:color w:val="C00000"/>
          <w:sz w:val="22"/>
          <w:szCs w:val="22"/>
          <w:u w:val="single"/>
        </w:rPr>
        <w:t>BPro</w:t>
      </w:r>
    </w:p>
    <w:p w:rsidR="00F0067D" w:rsidRDefault="00F0067D" w:rsidP="00FD4D05">
      <w:pPr>
        <w:pStyle w:val="sc-watch-bloodlist-description"/>
        <w:shd w:val="clear" w:color="auto" w:fill="FFFFFF"/>
        <w:spacing w:before="0" w:beforeAutospacing="0" w:after="0" w:afterAutospacing="0"/>
        <w:textAlignment w:val="top"/>
        <w:rPr>
          <w:rFonts w:asciiTheme="minorHAnsi" w:hAnsiTheme="minorHAnsi" w:cstheme="minorHAnsi"/>
          <w:bCs/>
          <w:color w:val="262626" w:themeColor="text1" w:themeTint="D9"/>
          <w:sz w:val="22"/>
          <w:szCs w:val="22"/>
        </w:rPr>
      </w:pPr>
    </w:p>
    <w:p w:rsidR="0027536C" w:rsidRDefault="00F0067D" w:rsidP="00FD4D05">
      <w:pPr>
        <w:pStyle w:val="sc-watch-bloodlist-description"/>
        <w:shd w:val="clear" w:color="auto" w:fill="FFFFFF"/>
        <w:spacing w:before="0" w:beforeAutospacing="0" w:after="0" w:afterAutospacing="0"/>
        <w:textAlignment w:val="top"/>
        <w:rPr>
          <w:rFonts w:asciiTheme="minorHAnsi" w:hAnsiTheme="minorHAnsi" w:cstheme="minorHAnsi"/>
          <w:bCs/>
          <w:color w:val="262626" w:themeColor="text1" w:themeTint="D9"/>
          <w:sz w:val="22"/>
          <w:szCs w:val="22"/>
        </w:rPr>
      </w:pPr>
      <w:r w:rsidRPr="00F0067D">
        <w:rPr>
          <w:rFonts w:asciiTheme="minorHAnsi" w:hAnsiTheme="minorHAnsi" w:cstheme="minorHAnsi"/>
          <w:b/>
          <w:bCs/>
          <w:color w:val="605E5E"/>
          <w:sz w:val="22"/>
          <w:szCs w:val="22"/>
        </w:rPr>
        <w:t xml:space="preserve">Utilises modified </w:t>
      </w:r>
      <w:proofErr w:type="spellStart"/>
      <w:r w:rsidRPr="00F0067D">
        <w:rPr>
          <w:rFonts w:asciiTheme="minorHAnsi" w:hAnsiTheme="minorHAnsi" w:cstheme="minorHAnsi"/>
          <w:b/>
          <w:bCs/>
          <w:color w:val="605E5E"/>
          <w:sz w:val="22"/>
          <w:szCs w:val="22"/>
        </w:rPr>
        <w:t>applanation</w:t>
      </w:r>
      <w:proofErr w:type="spellEnd"/>
      <w:r w:rsidRPr="00F0067D">
        <w:rPr>
          <w:rFonts w:asciiTheme="minorHAnsi" w:hAnsiTheme="minorHAnsi" w:cstheme="minorHAnsi"/>
          <w:b/>
          <w:bCs/>
          <w:color w:val="605E5E"/>
          <w:sz w:val="22"/>
          <w:szCs w:val="22"/>
        </w:rPr>
        <w:t xml:space="preserve"> tonometry to acquire accurate arterial radial pulse waves. </w:t>
      </w:r>
      <w:r w:rsidRPr="00F0067D">
        <w:rPr>
          <w:rFonts w:asciiTheme="minorHAnsi" w:hAnsiTheme="minorHAnsi" w:cstheme="minorHAnsi"/>
          <w:bCs/>
          <w:color w:val="262626" w:themeColor="text1" w:themeTint="D9"/>
          <w:sz w:val="22"/>
          <w:szCs w:val="22"/>
        </w:rPr>
        <w:t xml:space="preserve">BPro is a medical-grade </w:t>
      </w:r>
      <w:proofErr w:type="spellStart"/>
      <w:r w:rsidRPr="00F0067D">
        <w:rPr>
          <w:rFonts w:asciiTheme="minorHAnsi" w:hAnsiTheme="minorHAnsi" w:cstheme="minorHAnsi"/>
          <w:bCs/>
          <w:color w:val="262626" w:themeColor="text1" w:themeTint="D9"/>
          <w:sz w:val="22"/>
          <w:szCs w:val="22"/>
        </w:rPr>
        <w:t>cuffless</w:t>
      </w:r>
      <w:proofErr w:type="spellEnd"/>
      <w:r w:rsidRPr="00F0067D">
        <w:rPr>
          <w:rFonts w:asciiTheme="minorHAnsi" w:hAnsiTheme="minorHAnsi" w:cstheme="minorHAnsi"/>
          <w:bCs/>
          <w:color w:val="262626" w:themeColor="text1" w:themeTint="D9"/>
          <w:sz w:val="22"/>
          <w:szCs w:val="22"/>
        </w:rPr>
        <w:t xml:space="preserve"> ABPM device which offers user comfort.</w:t>
      </w:r>
    </w:p>
    <w:p w:rsidR="00F0067D" w:rsidRPr="00F0067D" w:rsidRDefault="00F0067D" w:rsidP="00F0067D">
      <w:pPr>
        <w:pStyle w:val="sc-watch-bloodlist-description"/>
        <w:numPr>
          <w:ilvl w:val="0"/>
          <w:numId w:val="8"/>
        </w:numPr>
        <w:shd w:val="clear" w:color="auto" w:fill="FFFFFF"/>
        <w:spacing w:before="0" w:beforeAutospacing="0" w:after="0" w:afterAutospacing="0"/>
        <w:textAlignment w:val="top"/>
        <w:rPr>
          <w:rFonts w:asciiTheme="minorHAnsi" w:hAnsiTheme="minorHAnsi" w:cstheme="minorHAnsi"/>
          <w:color w:val="262626" w:themeColor="text1" w:themeTint="D9"/>
          <w:sz w:val="22"/>
          <w:szCs w:val="22"/>
        </w:rPr>
      </w:pPr>
      <w:r>
        <w:rPr>
          <w:rFonts w:ascii="Arial" w:hAnsi="Arial" w:cs="Arial"/>
          <w:b/>
          <w:bCs/>
          <w:color w:val="605E5E"/>
          <w:sz w:val="27"/>
          <w:szCs w:val="27"/>
        </w:rPr>
        <w:t>The sensor plunger is placed on the radial artery and calibrated to the brachial blood pressure.</w:t>
      </w:r>
    </w:p>
    <w:p w:rsidR="00F0067D" w:rsidRPr="00F0067D" w:rsidRDefault="00F0067D" w:rsidP="00F0067D">
      <w:pPr>
        <w:pStyle w:val="sc-watch-bloodlist-description"/>
        <w:numPr>
          <w:ilvl w:val="0"/>
          <w:numId w:val="8"/>
        </w:numPr>
        <w:shd w:val="clear" w:color="auto" w:fill="FFFFFF"/>
        <w:spacing w:before="0" w:beforeAutospacing="0" w:after="0" w:afterAutospacing="0"/>
        <w:textAlignment w:val="top"/>
        <w:rPr>
          <w:rFonts w:asciiTheme="minorHAnsi" w:hAnsiTheme="minorHAnsi" w:cstheme="minorHAnsi"/>
          <w:color w:val="262626" w:themeColor="text1" w:themeTint="D9"/>
          <w:sz w:val="22"/>
          <w:szCs w:val="22"/>
        </w:rPr>
      </w:pPr>
      <w:r>
        <w:rPr>
          <w:rFonts w:ascii="Arial" w:hAnsi="Arial" w:cs="Arial"/>
          <w:b/>
          <w:bCs/>
          <w:color w:val="605E5E"/>
          <w:sz w:val="27"/>
          <w:szCs w:val="27"/>
        </w:rPr>
        <w:t>This calibration allows the radial waveform to be translated into a pressure waveform.</w:t>
      </w:r>
    </w:p>
    <w:p w:rsidR="00F0067D" w:rsidRPr="00F0067D" w:rsidRDefault="00F0067D" w:rsidP="00F0067D">
      <w:pPr>
        <w:pStyle w:val="sc-watch-bloodlist-description"/>
        <w:numPr>
          <w:ilvl w:val="0"/>
          <w:numId w:val="8"/>
        </w:numPr>
        <w:shd w:val="clear" w:color="auto" w:fill="FFFFFF"/>
        <w:spacing w:before="0" w:beforeAutospacing="0" w:after="0" w:afterAutospacing="0"/>
        <w:textAlignment w:val="top"/>
        <w:rPr>
          <w:rFonts w:asciiTheme="minorHAnsi" w:hAnsiTheme="minorHAnsi" w:cstheme="minorHAnsi"/>
          <w:color w:val="262626" w:themeColor="text1" w:themeTint="D9"/>
          <w:sz w:val="22"/>
          <w:szCs w:val="22"/>
        </w:rPr>
      </w:pPr>
      <w:r>
        <w:rPr>
          <w:rFonts w:ascii="Arial" w:hAnsi="Arial" w:cs="Arial"/>
          <w:b/>
          <w:bCs/>
          <w:color w:val="605E5E"/>
          <w:sz w:val="27"/>
          <w:szCs w:val="27"/>
        </w:rPr>
        <w:lastRenderedPageBreak/>
        <w:t>The patented plunger system transfers pressure forces efficiently to the internal pressure sensor.</w:t>
      </w:r>
    </w:p>
    <w:p w:rsidR="00F0067D" w:rsidRDefault="00F0067D" w:rsidP="004506B4">
      <w:pPr>
        <w:pStyle w:val="Heading3"/>
        <w:shd w:val="clear" w:color="auto" w:fill="F9F5E9"/>
        <w:rPr>
          <w:rStyle w:val="Strong"/>
          <w:rFonts w:ascii="Sitka Heading" w:hAnsi="Sitka Heading"/>
          <w:b w:val="0"/>
          <w:bCs w:val="0"/>
          <w:color w:val="C00000"/>
          <w:u w:val="single"/>
        </w:rPr>
      </w:pPr>
    </w:p>
    <w:p w:rsidR="004506B4" w:rsidRPr="004506B4" w:rsidRDefault="004506B4" w:rsidP="004506B4">
      <w:pPr>
        <w:pStyle w:val="Heading3"/>
        <w:shd w:val="clear" w:color="auto" w:fill="F9F5E9"/>
        <w:rPr>
          <w:rFonts w:ascii="Sitka Heading" w:hAnsi="Sitka Heading"/>
          <w:color w:val="C00000"/>
          <w:u w:val="single"/>
        </w:rPr>
      </w:pPr>
      <w:r w:rsidRPr="004506B4">
        <w:rPr>
          <w:rStyle w:val="Strong"/>
          <w:rFonts w:ascii="Sitka Heading" w:hAnsi="Sitka Heading"/>
          <w:b w:val="0"/>
          <w:bCs w:val="0"/>
          <w:color w:val="C00000"/>
          <w:u w:val="single"/>
        </w:rPr>
        <w:t>Asus Vivo watch BP</w:t>
      </w:r>
    </w:p>
    <w:p w:rsidR="00693F65" w:rsidRDefault="004506B4" w:rsidP="004506B4">
      <w:pPr>
        <w:pStyle w:val="NormalWeb"/>
        <w:shd w:val="clear" w:color="auto" w:fill="F9F5E9"/>
        <w:rPr>
          <w:rFonts w:ascii="Sitka Text" w:hAnsi="Sitka Text"/>
          <w:color w:val="333333"/>
          <w:sz w:val="27"/>
          <w:szCs w:val="27"/>
        </w:rPr>
      </w:pPr>
      <w:r>
        <w:rPr>
          <w:rFonts w:ascii="Sitka Text" w:hAnsi="Sitka Text"/>
          <w:color w:val="333333"/>
          <w:sz w:val="27"/>
          <w:szCs w:val="27"/>
        </w:rPr>
        <w:t>The ECG (electrocardiography) and PPG (photoplethysmography) sensors combined can give a good estimation of what your current blood pressure is.</w:t>
      </w:r>
    </w:p>
    <w:p w:rsidR="00693F65" w:rsidRDefault="00693F65" w:rsidP="00FD4D05">
      <w:pPr>
        <w:pStyle w:val="sc-watch-bloodlist-description"/>
        <w:shd w:val="clear" w:color="auto" w:fill="FFFFFF"/>
        <w:spacing w:before="0" w:beforeAutospacing="0" w:after="0" w:afterAutospacing="0"/>
        <w:textAlignment w:val="top"/>
        <w:rPr>
          <w:noProof/>
        </w:rPr>
      </w:pPr>
    </w:p>
    <w:p w:rsidR="00693F65" w:rsidRDefault="00693F65" w:rsidP="00FD4D05">
      <w:pPr>
        <w:pStyle w:val="sc-watch-bloodlist-description"/>
        <w:shd w:val="clear" w:color="auto" w:fill="FFFFFF"/>
        <w:spacing w:before="0" w:beforeAutospacing="0" w:after="0" w:afterAutospacing="0"/>
        <w:textAlignment w:val="top"/>
        <w:rPr>
          <w:noProof/>
        </w:rPr>
      </w:pPr>
    </w:p>
    <w:p w:rsidR="004506B4" w:rsidRDefault="004506B4" w:rsidP="00FD4D05">
      <w:pPr>
        <w:pStyle w:val="sc-watch-bloodlist-description"/>
        <w:shd w:val="clear" w:color="auto" w:fill="FFFFFF"/>
        <w:spacing w:before="0" w:beforeAutospacing="0" w:after="0" w:afterAutospacing="0"/>
        <w:textAlignment w:val="top"/>
        <w:rPr>
          <w:rFonts w:ascii="SamsungOne400" w:hAnsi="SamsungOne400"/>
          <w:color w:val="575757"/>
        </w:rPr>
      </w:pPr>
      <w:r>
        <w:rPr>
          <w:noProof/>
        </w:rPr>
        <w:drawing>
          <wp:inline distT="0" distB="0" distL="0" distR="0">
            <wp:extent cx="5731510" cy="3422236"/>
            <wp:effectExtent l="0" t="0" r="2540" b="6985"/>
            <wp:docPr id="1" name="Picture 1" descr="An external file that holds a picture, illustration, etc.&#10;Object name is 41371_2022_675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41371_2022_675_Fig1_HT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22236"/>
                    </a:xfrm>
                    <a:prstGeom prst="rect">
                      <a:avLst/>
                    </a:prstGeom>
                    <a:noFill/>
                    <a:ln>
                      <a:noFill/>
                    </a:ln>
                  </pic:spPr>
                </pic:pic>
              </a:graphicData>
            </a:graphic>
          </wp:inline>
        </w:drawing>
      </w:r>
    </w:p>
    <w:p w:rsidR="00D71A65" w:rsidRDefault="00D71A65" w:rsidP="00FD4D05">
      <w:pPr>
        <w:pStyle w:val="sc-watch-bloodlist-description"/>
        <w:shd w:val="clear" w:color="auto" w:fill="FFFFFF"/>
        <w:spacing w:before="0" w:beforeAutospacing="0" w:after="0" w:afterAutospacing="0"/>
        <w:textAlignment w:val="top"/>
        <w:rPr>
          <w:rFonts w:ascii="SamsungOne400" w:hAnsi="SamsungOne400"/>
          <w:color w:val="575757"/>
        </w:rPr>
      </w:pPr>
    </w:p>
    <w:p w:rsidR="00693F65" w:rsidRDefault="00693F65" w:rsidP="00FD4D05">
      <w:pPr>
        <w:rPr>
          <w:rFonts w:ascii="Cambria" w:hAnsi="Cambria"/>
          <w:color w:val="212121"/>
          <w:sz w:val="30"/>
          <w:szCs w:val="30"/>
          <w:shd w:val="clear" w:color="auto" w:fill="FFFFFF"/>
        </w:rPr>
      </w:pPr>
    </w:p>
    <w:p w:rsidR="00693F65" w:rsidRDefault="00693F65" w:rsidP="00FD4D05">
      <w:pPr>
        <w:rPr>
          <w:rFonts w:ascii="Cambria" w:hAnsi="Cambria"/>
          <w:color w:val="212121"/>
          <w:sz w:val="30"/>
          <w:szCs w:val="30"/>
          <w:shd w:val="clear" w:color="auto" w:fill="FFFFFF"/>
        </w:rPr>
      </w:pPr>
    </w:p>
    <w:p w:rsidR="00693F65" w:rsidRDefault="00693F65" w:rsidP="00FD4D05">
      <w:pPr>
        <w:rPr>
          <w:rFonts w:ascii="Cambria" w:hAnsi="Cambria"/>
          <w:color w:val="212121"/>
          <w:sz w:val="30"/>
          <w:szCs w:val="30"/>
          <w:shd w:val="clear" w:color="auto" w:fill="FFFFFF"/>
        </w:rPr>
      </w:pPr>
      <w:r>
        <w:rPr>
          <w:rFonts w:ascii="Cambria" w:hAnsi="Cambria"/>
          <w:color w:val="212121"/>
          <w:sz w:val="30"/>
          <w:szCs w:val="30"/>
          <w:shd w:val="clear" w:color="auto" w:fill="FFFFFF"/>
        </w:rPr>
        <w:t>How are ECG and PPG used?</w:t>
      </w:r>
    </w:p>
    <w:p w:rsidR="00FD4D05" w:rsidRDefault="00EB6F8E" w:rsidP="00FD4D05">
      <w:pPr>
        <w:rPr>
          <w:rFonts w:ascii="Cambria" w:hAnsi="Cambria"/>
          <w:color w:val="212121"/>
          <w:sz w:val="30"/>
          <w:szCs w:val="30"/>
          <w:shd w:val="clear" w:color="auto" w:fill="FFFFFF"/>
        </w:rPr>
      </w:pPr>
      <w:r>
        <w:rPr>
          <w:rFonts w:ascii="Cambria" w:hAnsi="Cambria"/>
          <w:color w:val="212121"/>
          <w:sz w:val="30"/>
          <w:szCs w:val="30"/>
          <w:shd w:val="clear" w:color="auto" w:fill="FFFFFF"/>
        </w:rPr>
        <w:t>ECG data is used as a basis for calculating time, while PPG provides a visual evaluation of the volumetric changes of blood in the tissues during the cardiac cycle. Optical PPG and ECG sensors are already used in wearable devices for measuring heart rate.</w:t>
      </w:r>
    </w:p>
    <w:p w:rsidR="00EB6F8E" w:rsidRDefault="00EB6F8E" w:rsidP="00FD4D05">
      <w:pPr>
        <w:rPr>
          <w:rFonts w:ascii="Cambria" w:hAnsi="Cambria"/>
          <w:color w:val="212121"/>
          <w:sz w:val="30"/>
          <w:szCs w:val="30"/>
          <w:shd w:val="clear" w:color="auto" w:fill="FFFFFF"/>
        </w:rPr>
      </w:pPr>
    </w:p>
    <w:p w:rsidR="00EB6F8E" w:rsidRPr="00EB6F8E" w:rsidRDefault="00EB6F8E" w:rsidP="00FD4D05">
      <w:pPr>
        <w:rPr>
          <w:rFonts w:ascii="Cambria" w:hAnsi="Cambria"/>
          <w:color w:val="212121"/>
          <w:sz w:val="30"/>
          <w:szCs w:val="30"/>
          <w:u w:val="single"/>
          <w:shd w:val="clear" w:color="auto" w:fill="FFFFFF"/>
        </w:rPr>
      </w:pPr>
      <w:r w:rsidRPr="00EB6F8E">
        <w:rPr>
          <w:rFonts w:ascii="Cambria" w:hAnsi="Cambria"/>
          <w:color w:val="212121"/>
          <w:sz w:val="30"/>
          <w:szCs w:val="30"/>
          <w:u w:val="single"/>
          <w:shd w:val="clear" w:color="auto" w:fill="FFFFFF"/>
        </w:rPr>
        <w:t>A very good article describing recent techs and their pros and cons.</w:t>
      </w:r>
    </w:p>
    <w:p w:rsidR="00EB6F8E" w:rsidRDefault="0043067F" w:rsidP="00FD4D05">
      <w:hyperlink r:id="rId13" w:history="1">
        <w:r w:rsidR="00EB6F8E" w:rsidRPr="00EB6F8E">
          <w:rPr>
            <w:rStyle w:val="Hyperlink"/>
            <w:u w:val="none"/>
          </w:rPr>
          <w:t>Wearable blood pressure measurement devices and new approaches in hypertension management: the digital era - PMC (nih.gov)</w:t>
        </w:r>
      </w:hyperlink>
    </w:p>
    <w:p w:rsidR="00693F65" w:rsidRDefault="00693F65" w:rsidP="00FD4D05"/>
    <w:p w:rsidR="00693F65" w:rsidRDefault="00693F65" w:rsidP="00FD4D05"/>
    <w:p w:rsidR="007F5A62" w:rsidRPr="001D3701" w:rsidRDefault="001D3701" w:rsidP="00FD4D05">
      <w:pPr>
        <w:rPr>
          <w:color w:val="262626" w:themeColor="text1" w:themeTint="D9"/>
          <w:sz w:val="28"/>
          <w:szCs w:val="28"/>
          <w:u w:val="single"/>
        </w:rPr>
      </w:pPr>
      <w:proofErr w:type="spellStart"/>
      <w:r w:rsidRPr="001D3701">
        <w:rPr>
          <w:color w:val="262626" w:themeColor="text1" w:themeTint="D9"/>
          <w:sz w:val="28"/>
          <w:szCs w:val="28"/>
          <w:u w:val="single"/>
        </w:rPr>
        <w:t>Wearables</w:t>
      </w:r>
      <w:proofErr w:type="spellEnd"/>
      <w:r w:rsidRPr="001D3701">
        <w:rPr>
          <w:color w:val="262626" w:themeColor="text1" w:themeTint="D9"/>
          <w:sz w:val="28"/>
          <w:szCs w:val="28"/>
          <w:u w:val="single"/>
        </w:rPr>
        <w:t xml:space="preserve"> based on APIs</w:t>
      </w:r>
    </w:p>
    <w:p w:rsidR="001D3701" w:rsidRDefault="0043067F" w:rsidP="00FD4D05">
      <w:hyperlink r:id="rId14" w:history="1">
        <w:proofErr w:type="spellStart"/>
        <w:r w:rsidR="001D3701">
          <w:rPr>
            <w:rStyle w:val="Hyperlink"/>
          </w:rPr>
          <w:t>Wearables</w:t>
        </w:r>
        <w:proofErr w:type="spellEnd"/>
        <w:r w:rsidR="001D3701">
          <w:rPr>
            <w:rStyle w:val="Hyperlink"/>
          </w:rPr>
          <w:t xml:space="preserve"> based on APIs, an excellent business opportunity (bbvaapimarket.com)</w:t>
        </w:r>
      </w:hyperlink>
    </w:p>
    <w:p w:rsidR="001D3701" w:rsidRDefault="0043067F" w:rsidP="00FD4D05">
      <w:hyperlink r:id="rId15" w:history="1">
        <w:r w:rsidR="00A3138C">
          <w:rPr>
            <w:rStyle w:val="Hyperlink"/>
          </w:rPr>
          <w:t xml:space="preserve">88 Wearable APIs (2022) | </w:t>
        </w:r>
        <w:proofErr w:type="spellStart"/>
        <w:r w:rsidR="00A3138C">
          <w:rPr>
            <w:rStyle w:val="Hyperlink"/>
          </w:rPr>
          <w:t>ProgrammableWeb</w:t>
        </w:r>
        <w:proofErr w:type="spellEnd"/>
      </w:hyperlink>
    </w:p>
    <w:p w:rsidR="00A3138C" w:rsidRDefault="00A3138C" w:rsidP="00FD4D05">
      <w:r>
        <w:t xml:space="preserve">Samsung </w:t>
      </w:r>
      <w:proofErr w:type="spellStart"/>
      <w:proofErr w:type="gramStart"/>
      <w:r>
        <w:t>api</w:t>
      </w:r>
      <w:proofErr w:type="spellEnd"/>
      <w:proofErr w:type="gramEnd"/>
      <w:r>
        <w:t xml:space="preserve"> example: </w:t>
      </w:r>
      <w:hyperlink r:id="rId16" w:history="1">
        <w:proofErr w:type="spellStart"/>
        <w:r>
          <w:rPr>
            <w:rStyle w:val="Hyperlink"/>
          </w:rPr>
          <w:t>Simsense</w:t>
        </w:r>
        <w:proofErr w:type="spellEnd"/>
        <w:r>
          <w:rPr>
            <w:rStyle w:val="Hyperlink"/>
          </w:rPr>
          <w:t>: Sensor overview - Simband</w:t>
        </w:r>
      </w:hyperlink>
    </w:p>
    <w:p w:rsidR="001D3701" w:rsidRDefault="00142A7E" w:rsidP="00FD4D05">
      <w:pPr>
        <w:rPr>
          <w:sz w:val="28"/>
          <w:szCs w:val="28"/>
          <w:u w:val="single"/>
        </w:rPr>
      </w:pPr>
      <w:r w:rsidRPr="00142A7E">
        <w:rPr>
          <w:sz w:val="28"/>
          <w:szCs w:val="28"/>
          <w:u w:val="single"/>
        </w:rPr>
        <w:t>Github repos</w:t>
      </w:r>
    </w:p>
    <w:p w:rsidR="00A3138C" w:rsidRDefault="00A3138C" w:rsidP="00FD4D05">
      <w:pPr>
        <w:rPr>
          <w:sz w:val="28"/>
          <w:szCs w:val="28"/>
          <w:u w:val="single"/>
        </w:rPr>
      </w:pPr>
      <w:r>
        <w:t xml:space="preserve">Link - </w:t>
      </w:r>
      <w:hyperlink r:id="rId17" w:history="1">
        <w:r>
          <w:rPr>
            <w:rStyle w:val="Hyperlink"/>
          </w:rPr>
          <w:t>Blood-pressure · GitHub Topics · GitHub</w:t>
        </w:r>
      </w:hyperlink>
    </w:p>
    <w:p w:rsidR="00142A7E" w:rsidRPr="00142A7E" w:rsidRDefault="00142A7E" w:rsidP="00142A7E">
      <w:pPr>
        <w:pStyle w:val="ListParagraph"/>
        <w:numPr>
          <w:ilvl w:val="0"/>
          <w:numId w:val="9"/>
        </w:numPr>
        <w:rPr>
          <w:sz w:val="28"/>
          <w:szCs w:val="28"/>
          <w:u w:val="single"/>
        </w:rPr>
      </w:pPr>
      <w:r w:rsidRPr="00142A7E">
        <w:t xml:space="preserve">Uses </w:t>
      </w:r>
      <w:proofErr w:type="spellStart"/>
      <w:r w:rsidRPr="00142A7E">
        <w:t>ppg</w:t>
      </w:r>
      <w:proofErr w:type="spellEnd"/>
      <w:r w:rsidRPr="00142A7E">
        <w:t xml:space="preserve"> signal obtained by mobile camera</w:t>
      </w:r>
      <w:r w:rsidRPr="00142A7E">
        <w:rPr>
          <w:rFonts w:ascii="Segoe UI" w:hAnsi="Segoe UI" w:cs="Segoe UI"/>
          <w:color w:val="24292F"/>
          <w:shd w:val="clear" w:color="auto" w:fill="FFFFFF"/>
        </w:rPr>
        <w:t xml:space="preserve"> </w:t>
      </w:r>
      <w:r>
        <w:rPr>
          <w:rFonts w:ascii="Segoe UI" w:hAnsi="Segoe UI" w:cs="Segoe UI"/>
          <w:color w:val="24292F"/>
          <w:shd w:val="clear" w:color="auto" w:fill="FFFFFF"/>
        </w:rPr>
        <w:t>by applying image processing method on each frame to get the RGB intensities.</w:t>
      </w:r>
    </w:p>
    <w:p w:rsidR="00142A7E" w:rsidRDefault="00142A7E" w:rsidP="00142A7E">
      <w:pPr>
        <w:pStyle w:val="ListParagraph"/>
        <w:rPr>
          <w:rFonts w:ascii="Segoe UI" w:hAnsi="Segoe UI" w:cs="Segoe UI"/>
          <w:color w:val="24292F"/>
          <w:shd w:val="clear" w:color="auto" w:fill="FFFFFF"/>
        </w:rPr>
      </w:pPr>
      <w:r>
        <w:rPr>
          <w:rFonts w:ascii="Segoe UI" w:hAnsi="Segoe UI" w:cs="Segoe UI"/>
          <w:color w:val="24292F"/>
          <w:shd w:val="clear" w:color="auto" w:fill="FFFFFF"/>
        </w:rPr>
        <w:t xml:space="preserve">Pros: </w:t>
      </w:r>
    </w:p>
    <w:p w:rsidR="00142A7E" w:rsidRDefault="00142A7E" w:rsidP="00142A7E">
      <w:pPr>
        <w:pStyle w:val="ListParagraph"/>
        <w:numPr>
          <w:ilvl w:val="0"/>
          <w:numId w:val="11"/>
        </w:numPr>
        <w:rPr>
          <w:rFonts w:ascii="Segoe UI" w:hAnsi="Segoe UI" w:cs="Segoe UI"/>
          <w:color w:val="24292F"/>
          <w:shd w:val="clear" w:color="auto" w:fill="FFFFFF"/>
        </w:rPr>
      </w:pPr>
      <w:r>
        <w:rPr>
          <w:rFonts w:ascii="Segoe UI" w:hAnsi="Segoe UI" w:cs="Segoe UI"/>
          <w:color w:val="24292F"/>
          <w:shd w:val="clear" w:color="auto" w:fill="FFFFFF"/>
        </w:rPr>
        <w:t>easy</w:t>
      </w:r>
    </w:p>
    <w:p w:rsidR="00142A7E" w:rsidRDefault="00142A7E" w:rsidP="00142A7E">
      <w:pPr>
        <w:pStyle w:val="ListParagraph"/>
        <w:rPr>
          <w:rFonts w:ascii="Segoe UI" w:hAnsi="Segoe UI" w:cs="Segoe UI"/>
          <w:color w:val="24292F"/>
          <w:shd w:val="clear" w:color="auto" w:fill="FFFFFF"/>
        </w:rPr>
      </w:pPr>
      <w:r>
        <w:rPr>
          <w:rFonts w:ascii="Segoe UI" w:hAnsi="Segoe UI" w:cs="Segoe UI"/>
          <w:color w:val="24292F"/>
          <w:shd w:val="clear" w:color="auto" w:fill="FFFFFF"/>
        </w:rPr>
        <w:t>Cons:</w:t>
      </w:r>
      <w:r w:rsidRPr="00142A7E">
        <w:rPr>
          <w:rFonts w:ascii="Segoe UI" w:hAnsi="Segoe UI" w:cs="Segoe UI"/>
          <w:color w:val="24292F"/>
          <w:shd w:val="clear" w:color="auto" w:fill="FFFFFF"/>
        </w:rPr>
        <w:t xml:space="preserve"> </w:t>
      </w:r>
    </w:p>
    <w:p w:rsidR="00142A7E" w:rsidRDefault="00142A7E" w:rsidP="00142A7E">
      <w:pPr>
        <w:pStyle w:val="ListParagraph"/>
        <w:numPr>
          <w:ilvl w:val="0"/>
          <w:numId w:val="10"/>
        </w:numPr>
        <w:rPr>
          <w:rFonts w:ascii="Segoe UI" w:hAnsi="Segoe UI" w:cs="Segoe UI"/>
          <w:color w:val="24292F"/>
          <w:shd w:val="clear" w:color="auto" w:fill="FFFFFF"/>
        </w:rPr>
      </w:pPr>
      <w:proofErr w:type="gramStart"/>
      <w:r>
        <w:rPr>
          <w:rFonts w:ascii="Segoe UI" w:hAnsi="Segoe UI" w:cs="Segoe UI"/>
          <w:color w:val="24292F"/>
          <w:shd w:val="clear" w:color="auto" w:fill="FFFFFF"/>
        </w:rPr>
        <w:t>hardware</w:t>
      </w:r>
      <w:proofErr w:type="gramEnd"/>
      <w:r>
        <w:rPr>
          <w:rFonts w:ascii="Segoe UI" w:hAnsi="Segoe UI" w:cs="Segoe UI"/>
          <w:color w:val="24292F"/>
          <w:shd w:val="clear" w:color="auto" w:fill="FFFFFF"/>
        </w:rPr>
        <w:t xml:space="preserve"> dependent so it needs more testing.</w:t>
      </w:r>
    </w:p>
    <w:p w:rsidR="00142A7E" w:rsidRDefault="00142A7E" w:rsidP="00142A7E">
      <w:pPr>
        <w:pStyle w:val="ListParagraph"/>
        <w:numPr>
          <w:ilvl w:val="0"/>
          <w:numId w:val="10"/>
        </w:numPr>
        <w:rPr>
          <w:rFonts w:ascii="Segoe UI" w:hAnsi="Segoe UI" w:cs="Segoe UI"/>
          <w:color w:val="24292F"/>
          <w:shd w:val="clear" w:color="auto" w:fill="FFFFFF"/>
        </w:rPr>
      </w:pPr>
      <w:r>
        <w:rPr>
          <w:rFonts w:ascii="Segoe UI" w:hAnsi="Segoe UI" w:cs="Segoe UI"/>
          <w:color w:val="24292F"/>
          <w:shd w:val="clear" w:color="auto" w:fill="FFFFFF"/>
        </w:rPr>
        <w:t>Camera or the flash of each mobile can affect the reliability of the application</w:t>
      </w:r>
    </w:p>
    <w:p w:rsidR="00142A7E" w:rsidRDefault="00142A7E" w:rsidP="00142A7E">
      <w:pPr>
        <w:pStyle w:val="ListParagraph"/>
        <w:numPr>
          <w:ilvl w:val="0"/>
          <w:numId w:val="10"/>
        </w:numPr>
        <w:rPr>
          <w:rFonts w:ascii="Segoe UI" w:hAnsi="Segoe UI" w:cs="Segoe UI"/>
          <w:color w:val="24292F"/>
          <w:shd w:val="clear" w:color="auto" w:fill="FFFFFF"/>
        </w:rPr>
      </w:pPr>
      <w:r>
        <w:rPr>
          <w:rFonts w:ascii="Segoe UI" w:hAnsi="Segoe UI" w:cs="Segoe UI"/>
          <w:color w:val="24292F"/>
          <w:shd w:val="clear" w:color="auto" w:fill="FFFFFF"/>
        </w:rPr>
        <w:t> critical information about the user must be entered </w:t>
      </w:r>
    </w:p>
    <w:p w:rsidR="00142A7E" w:rsidRPr="00142A7E" w:rsidRDefault="00142A7E" w:rsidP="00142A7E">
      <w:pPr>
        <w:pStyle w:val="ListParagraph"/>
        <w:rPr>
          <w:sz w:val="28"/>
          <w:szCs w:val="28"/>
          <w:u w:val="single"/>
        </w:rPr>
      </w:pPr>
      <w:r>
        <w:rPr>
          <w:rFonts w:ascii="Segoe UI" w:hAnsi="Segoe UI" w:cs="Segoe UI"/>
          <w:color w:val="24292F"/>
          <w:shd w:val="clear" w:color="auto" w:fill="FFFFFF"/>
        </w:rPr>
        <w:t xml:space="preserve">        </w:t>
      </w:r>
    </w:p>
    <w:p w:rsidR="00142A7E" w:rsidRPr="00142A7E" w:rsidRDefault="00142A7E" w:rsidP="00142A7E">
      <w:pPr>
        <w:pStyle w:val="ListParagraph"/>
        <w:numPr>
          <w:ilvl w:val="0"/>
          <w:numId w:val="9"/>
        </w:numPr>
        <w:rPr>
          <w:sz w:val="28"/>
          <w:szCs w:val="28"/>
          <w:u w:val="single"/>
        </w:rPr>
      </w:pPr>
    </w:p>
    <w:p w:rsidR="006011CE" w:rsidRDefault="007D3DA3" w:rsidP="00A06144">
      <w:pPr>
        <w:rPr>
          <w:rFonts w:cstheme="minorHAnsi"/>
          <w:color w:val="000000"/>
          <w:sz w:val="27"/>
          <w:szCs w:val="27"/>
          <w:shd w:val="clear" w:color="auto" w:fill="FFFFFF"/>
        </w:rPr>
      </w:pPr>
      <w:r>
        <w:rPr>
          <w:rFonts w:cstheme="minorHAnsi"/>
          <w:color w:val="000000"/>
          <w:sz w:val="27"/>
          <w:szCs w:val="27"/>
          <w:shd w:val="clear" w:color="auto" w:fill="FFFFFF"/>
        </w:rPr>
        <w:t>What all things impact BP?</w:t>
      </w:r>
    </w:p>
    <w:p w:rsidR="00A06144" w:rsidRPr="00A06144" w:rsidRDefault="00A06144" w:rsidP="00A06144">
      <w:pPr>
        <w:numPr>
          <w:ilvl w:val="0"/>
          <w:numId w:val="12"/>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Lifestyle -sedentary lifestyle</w:t>
      </w:r>
      <w:r w:rsidR="00E62A1E">
        <w:rPr>
          <w:rFonts w:ascii="Arial" w:eastAsia="Times New Roman" w:hAnsi="Arial" w:cs="Arial"/>
          <w:color w:val="444444"/>
          <w:sz w:val="20"/>
          <w:szCs w:val="20"/>
          <w:lang w:eastAsia="en-IN"/>
        </w:rPr>
        <w:t xml:space="preserve">  --GPS data (male female)</w:t>
      </w:r>
    </w:p>
    <w:p w:rsidR="00A06144" w:rsidRPr="00A06144" w:rsidRDefault="00A06144" w:rsidP="00A06144">
      <w:pPr>
        <w:numPr>
          <w:ilvl w:val="0"/>
          <w:numId w:val="12"/>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Environment - poor diet, stress</w:t>
      </w:r>
      <w:r w:rsidR="00E62A1E">
        <w:rPr>
          <w:rFonts w:ascii="Arial" w:eastAsia="Times New Roman" w:hAnsi="Arial" w:cs="Arial"/>
          <w:color w:val="444444"/>
          <w:sz w:val="20"/>
          <w:szCs w:val="20"/>
          <w:lang w:eastAsia="en-IN"/>
        </w:rPr>
        <w:t xml:space="preserve">  --(eating time, hydration, thirst,  </w:t>
      </w:r>
    </w:p>
    <w:p w:rsidR="00A06144" w:rsidRDefault="00A06144" w:rsidP="00A06144">
      <w:pPr>
        <w:numPr>
          <w:ilvl w:val="0"/>
          <w:numId w:val="12"/>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Age - More common after 50 years of age</w:t>
      </w:r>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Pr>
          <w:rFonts w:ascii="Arial" w:hAnsi="Arial" w:cs="Arial"/>
          <w:color w:val="444444"/>
          <w:sz w:val="20"/>
          <w:szCs w:val="20"/>
          <w:shd w:val="clear" w:color="auto" w:fill="FFFFFF"/>
        </w:rPr>
        <w:t>Family history</w:t>
      </w:r>
      <w:r w:rsidR="00E62A1E">
        <w:rPr>
          <w:rFonts w:ascii="Arial" w:hAnsi="Arial" w:cs="Arial"/>
          <w:color w:val="444444"/>
          <w:sz w:val="20"/>
          <w:szCs w:val="20"/>
          <w:shd w:val="clear" w:color="auto" w:fill="FFFFFF"/>
        </w:rPr>
        <w:t>(social feature)</w:t>
      </w:r>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High salt intake or salt sensitivity</w:t>
      </w:r>
      <w:r w:rsidR="00E62A1E">
        <w:rPr>
          <w:rFonts w:ascii="Arial" w:eastAsia="Times New Roman" w:hAnsi="Arial" w:cs="Arial"/>
          <w:color w:val="444444"/>
          <w:sz w:val="20"/>
          <w:szCs w:val="20"/>
          <w:lang w:eastAsia="en-IN"/>
        </w:rPr>
        <w:t>(shopping)</w:t>
      </w:r>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Smoking</w:t>
      </w:r>
      <w:r w:rsidR="00C31D81">
        <w:rPr>
          <w:rFonts w:ascii="Arial" w:eastAsia="Times New Roman" w:hAnsi="Arial" w:cs="Arial"/>
          <w:color w:val="444444"/>
          <w:sz w:val="20"/>
          <w:szCs w:val="20"/>
          <w:lang w:eastAsia="en-IN"/>
        </w:rPr>
        <w:t xml:space="preserve">(Sachin sir – add this task to cv </w:t>
      </w:r>
      <w:proofErr w:type="spellStart"/>
      <w:r w:rsidR="00C31D81">
        <w:rPr>
          <w:rFonts w:ascii="Arial" w:eastAsia="Times New Roman" w:hAnsi="Arial" w:cs="Arial"/>
          <w:color w:val="444444"/>
          <w:sz w:val="20"/>
          <w:szCs w:val="20"/>
          <w:lang w:eastAsia="en-IN"/>
        </w:rPr>
        <w:t>algo</w:t>
      </w:r>
      <w:proofErr w:type="spellEnd"/>
      <w:r w:rsidR="00C31D81">
        <w:rPr>
          <w:rFonts w:ascii="Arial" w:eastAsia="Times New Roman" w:hAnsi="Arial" w:cs="Arial"/>
          <w:color w:val="444444"/>
          <w:sz w:val="20"/>
          <w:szCs w:val="20"/>
          <w:lang w:eastAsia="en-IN"/>
        </w:rPr>
        <w:t xml:space="preserve"> to find smoker and degree of smoking)</w:t>
      </w:r>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Overweight or obesity</w:t>
      </w:r>
      <w:r w:rsidR="00C31D81">
        <w:rPr>
          <w:rFonts w:ascii="Arial" w:eastAsia="Times New Roman" w:hAnsi="Arial" w:cs="Arial"/>
          <w:color w:val="444444"/>
          <w:sz w:val="20"/>
          <w:szCs w:val="20"/>
          <w:lang w:eastAsia="en-IN"/>
        </w:rPr>
        <w:t>(</w:t>
      </w:r>
      <w:proofErr w:type="spellStart"/>
      <w:r w:rsidR="00C31D81">
        <w:rPr>
          <w:rFonts w:ascii="Arial" w:eastAsia="Times New Roman" w:hAnsi="Arial" w:cs="Arial"/>
          <w:color w:val="444444"/>
          <w:sz w:val="20"/>
          <w:szCs w:val="20"/>
          <w:lang w:eastAsia="en-IN"/>
        </w:rPr>
        <w:t>api</w:t>
      </w:r>
      <w:proofErr w:type="spellEnd"/>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Lack of physical activity</w:t>
      </w:r>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Too much of alcohol consumption</w:t>
      </w:r>
      <w:r w:rsidR="00C31D81">
        <w:rPr>
          <w:rFonts w:ascii="Arial" w:eastAsia="Times New Roman" w:hAnsi="Arial" w:cs="Arial"/>
          <w:color w:val="444444"/>
          <w:sz w:val="20"/>
          <w:szCs w:val="20"/>
          <w:lang w:eastAsia="en-IN"/>
        </w:rPr>
        <w:t>(cv to determine alcohol)</w:t>
      </w:r>
      <w:bookmarkStart w:id="1" w:name="_GoBack"/>
      <w:bookmarkEnd w:id="1"/>
    </w:p>
    <w:p w:rsidR="00A06144" w:rsidRPr="00A06144" w:rsidRDefault="00A06144" w:rsidP="00A06144">
      <w:pPr>
        <w:numPr>
          <w:ilvl w:val="0"/>
          <w:numId w:val="13"/>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Stress</w:t>
      </w:r>
      <w:r w:rsidR="00C31D81">
        <w:rPr>
          <w:rFonts w:ascii="Arial" w:eastAsia="Times New Roman" w:hAnsi="Arial" w:cs="Arial"/>
          <w:color w:val="444444"/>
          <w:sz w:val="20"/>
          <w:szCs w:val="20"/>
          <w:lang w:eastAsia="en-IN"/>
        </w:rPr>
        <w:t xml:space="preserve">(already a </w:t>
      </w:r>
      <w:proofErr w:type="spellStart"/>
      <w:r w:rsidR="00C31D81">
        <w:rPr>
          <w:rFonts w:ascii="Arial" w:eastAsia="Times New Roman" w:hAnsi="Arial" w:cs="Arial"/>
          <w:color w:val="444444"/>
          <w:sz w:val="20"/>
          <w:szCs w:val="20"/>
          <w:lang w:eastAsia="en-IN"/>
        </w:rPr>
        <w:t>ps</w:t>
      </w:r>
      <w:proofErr w:type="spellEnd"/>
      <w:r w:rsidR="00C31D81">
        <w:rPr>
          <w:rFonts w:ascii="Arial" w:eastAsia="Times New Roman" w:hAnsi="Arial" w:cs="Arial"/>
          <w:color w:val="444444"/>
          <w:sz w:val="20"/>
          <w:szCs w:val="20"/>
          <w:lang w:eastAsia="en-IN"/>
        </w:rPr>
        <w:t>)</w:t>
      </w:r>
    </w:p>
    <w:p w:rsidR="00A06144" w:rsidRDefault="00A06144" w:rsidP="00A06144">
      <w:pPr>
        <w:numPr>
          <w:ilvl w:val="0"/>
          <w:numId w:val="15"/>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Age - above 50 years</w:t>
      </w:r>
    </w:p>
    <w:p w:rsidR="00A06144" w:rsidRDefault="00A06144" w:rsidP="00A06144">
      <w:pPr>
        <w:numPr>
          <w:ilvl w:val="0"/>
          <w:numId w:val="16"/>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Diabetes</w:t>
      </w:r>
      <w:r w:rsidR="00C31D81">
        <w:rPr>
          <w:rFonts w:ascii="Arial" w:eastAsia="Times New Roman" w:hAnsi="Arial" w:cs="Arial"/>
          <w:color w:val="444444"/>
          <w:sz w:val="20"/>
          <w:szCs w:val="20"/>
          <w:lang w:eastAsia="en-IN"/>
        </w:rPr>
        <w:t xml:space="preserve"> **</w:t>
      </w:r>
    </w:p>
    <w:p w:rsidR="00A06144" w:rsidRPr="00A06144" w:rsidRDefault="00A06144" w:rsidP="00A06144">
      <w:pPr>
        <w:numPr>
          <w:ilvl w:val="0"/>
          <w:numId w:val="16"/>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Kidney problems</w:t>
      </w:r>
      <w:r w:rsidR="00C31D81">
        <w:rPr>
          <w:rFonts w:ascii="Arial" w:eastAsia="Times New Roman" w:hAnsi="Arial" w:cs="Arial"/>
          <w:color w:val="444444"/>
          <w:sz w:val="20"/>
          <w:szCs w:val="20"/>
          <w:lang w:eastAsia="en-IN"/>
        </w:rPr>
        <w:t xml:space="preserve"> **</w:t>
      </w:r>
    </w:p>
    <w:p w:rsidR="00A06144" w:rsidRPr="00A06144" w:rsidRDefault="00A06144" w:rsidP="00A06144">
      <w:pPr>
        <w:numPr>
          <w:ilvl w:val="0"/>
          <w:numId w:val="16"/>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Sleep apnoea</w:t>
      </w:r>
      <w:r w:rsidR="00C31D81">
        <w:rPr>
          <w:rFonts w:ascii="Arial" w:eastAsia="Times New Roman" w:hAnsi="Arial" w:cs="Arial"/>
          <w:color w:val="444444"/>
          <w:sz w:val="20"/>
          <w:szCs w:val="20"/>
          <w:lang w:eastAsia="en-IN"/>
        </w:rPr>
        <w:t xml:space="preserve"> </w:t>
      </w:r>
    </w:p>
    <w:p w:rsidR="00A06144" w:rsidRPr="00A06144" w:rsidRDefault="00A06144" w:rsidP="00A06144">
      <w:pPr>
        <w:numPr>
          <w:ilvl w:val="0"/>
          <w:numId w:val="16"/>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Thyroid or adrenal gland problems</w:t>
      </w:r>
      <w:r w:rsidR="00C31D81">
        <w:rPr>
          <w:rFonts w:ascii="Arial" w:eastAsia="Times New Roman" w:hAnsi="Arial" w:cs="Arial"/>
          <w:color w:val="444444"/>
          <w:sz w:val="20"/>
          <w:szCs w:val="20"/>
          <w:lang w:eastAsia="en-IN"/>
        </w:rPr>
        <w:t xml:space="preserve"> **</w:t>
      </w:r>
    </w:p>
    <w:p w:rsidR="00A06144" w:rsidRPr="00A06144" w:rsidRDefault="00A06144" w:rsidP="00A06144">
      <w:pPr>
        <w:numPr>
          <w:ilvl w:val="0"/>
          <w:numId w:val="16"/>
        </w:numPr>
        <w:shd w:val="clear" w:color="auto" w:fill="FFFFFF"/>
        <w:spacing w:after="0" w:line="240" w:lineRule="auto"/>
        <w:ind w:left="225"/>
        <w:rPr>
          <w:rFonts w:ascii="Arial" w:eastAsia="Times New Roman" w:hAnsi="Arial" w:cs="Arial"/>
          <w:color w:val="444444"/>
          <w:sz w:val="20"/>
          <w:szCs w:val="20"/>
          <w:lang w:eastAsia="en-IN"/>
        </w:rPr>
      </w:pPr>
      <w:r w:rsidRPr="00A06144">
        <w:rPr>
          <w:rFonts w:ascii="Arial" w:eastAsia="Times New Roman" w:hAnsi="Arial" w:cs="Arial"/>
          <w:color w:val="444444"/>
          <w:sz w:val="20"/>
          <w:szCs w:val="20"/>
          <w:lang w:eastAsia="en-IN"/>
        </w:rPr>
        <w:t>Birth control pills</w:t>
      </w:r>
      <w:r w:rsidR="00C31D81">
        <w:rPr>
          <w:rFonts w:ascii="Arial" w:eastAsia="Times New Roman" w:hAnsi="Arial" w:cs="Arial"/>
          <w:color w:val="444444"/>
          <w:sz w:val="20"/>
          <w:szCs w:val="20"/>
          <w:lang w:eastAsia="en-IN"/>
        </w:rPr>
        <w:t xml:space="preserve"> **(shopping or </w:t>
      </w:r>
      <w:proofErr w:type="spellStart"/>
      <w:r w:rsidR="00C31D81">
        <w:rPr>
          <w:rFonts w:ascii="Arial" w:eastAsia="Times New Roman" w:hAnsi="Arial" w:cs="Arial"/>
          <w:color w:val="444444"/>
          <w:sz w:val="20"/>
          <w:szCs w:val="20"/>
          <w:lang w:eastAsia="en-IN"/>
        </w:rPr>
        <w:t>ocr</w:t>
      </w:r>
      <w:proofErr w:type="spellEnd"/>
      <w:r w:rsidR="00C31D81">
        <w:rPr>
          <w:rFonts w:ascii="Arial" w:eastAsia="Times New Roman" w:hAnsi="Arial" w:cs="Arial"/>
          <w:color w:val="444444"/>
          <w:sz w:val="20"/>
          <w:szCs w:val="20"/>
          <w:lang w:eastAsia="en-IN"/>
        </w:rPr>
        <w:t>)</w:t>
      </w:r>
    </w:p>
    <w:p w:rsidR="00A06144" w:rsidRPr="00A06144" w:rsidRDefault="00A06144" w:rsidP="00A06144">
      <w:pPr>
        <w:shd w:val="clear" w:color="auto" w:fill="FFFFFF"/>
        <w:spacing w:after="0" w:line="240" w:lineRule="auto"/>
        <w:ind w:left="225"/>
        <w:rPr>
          <w:rFonts w:ascii="Arial" w:eastAsia="Times New Roman" w:hAnsi="Arial" w:cs="Arial"/>
          <w:color w:val="444444"/>
          <w:sz w:val="20"/>
          <w:szCs w:val="20"/>
          <w:lang w:eastAsia="en-IN"/>
        </w:rPr>
      </w:pPr>
    </w:p>
    <w:p w:rsidR="00742000" w:rsidRDefault="00742000" w:rsidP="00742000">
      <w:pPr>
        <w:pStyle w:val="Heading1"/>
        <w:spacing w:before="300" w:beforeAutospacing="0" w:after="150" w:afterAutospacing="0" w:line="336" w:lineRule="atLeast"/>
        <w:rPr>
          <w:rFonts w:asciiTheme="minorHAnsi" w:hAnsiTheme="minorHAnsi" w:cstheme="minorHAnsi"/>
          <w:b w:val="0"/>
          <w:color w:val="034C4C"/>
          <w:sz w:val="22"/>
          <w:szCs w:val="22"/>
        </w:rPr>
      </w:pPr>
      <w:r w:rsidRPr="00742000">
        <w:rPr>
          <w:rFonts w:asciiTheme="minorHAnsi" w:hAnsiTheme="minorHAnsi" w:cstheme="minorHAnsi"/>
          <w:b w:val="0"/>
          <w:color w:val="034C4C"/>
          <w:sz w:val="22"/>
          <w:szCs w:val="22"/>
        </w:rPr>
        <w:t xml:space="preserve">Blood Pressure </w:t>
      </w:r>
      <w:proofErr w:type="gramStart"/>
      <w:r w:rsidRPr="00742000">
        <w:rPr>
          <w:rFonts w:asciiTheme="minorHAnsi" w:hAnsiTheme="minorHAnsi" w:cstheme="minorHAnsi"/>
          <w:b w:val="0"/>
          <w:color w:val="034C4C"/>
          <w:sz w:val="22"/>
          <w:szCs w:val="22"/>
        </w:rPr>
        <w:t>After</w:t>
      </w:r>
      <w:proofErr w:type="gramEnd"/>
      <w:r w:rsidRPr="00742000">
        <w:rPr>
          <w:rFonts w:asciiTheme="minorHAnsi" w:hAnsiTheme="minorHAnsi" w:cstheme="minorHAnsi"/>
          <w:b w:val="0"/>
          <w:color w:val="034C4C"/>
          <w:sz w:val="22"/>
          <w:szCs w:val="22"/>
        </w:rPr>
        <w:t xml:space="preserve"> Exercise</w:t>
      </w:r>
    </w:p>
    <w:p w:rsidR="00742000" w:rsidRDefault="00742000" w:rsidP="00742000">
      <w:pPr>
        <w:pStyle w:val="Heading1"/>
        <w:spacing w:before="300" w:beforeAutospacing="0" w:after="150" w:afterAutospacing="0" w:line="336" w:lineRule="atLeast"/>
        <w:rPr>
          <w:rFonts w:ascii="Helvetica" w:hAnsi="Helvetica"/>
          <w:color w:val="222222"/>
          <w:sz w:val="22"/>
          <w:szCs w:val="22"/>
          <w:shd w:val="clear" w:color="auto" w:fill="FFFFFF"/>
        </w:rPr>
      </w:pPr>
      <w:r>
        <w:rPr>
          <w:rFonts w:ascii="Helvetica" w:hAnsi="Helvetica"/>
          <w:color w:val="222222"/>
          <w:sz w:val="22"/>
          <w:szCs w:val="22"/>
          <w:shd w:val="clear" w:color="auto" w:fill="FFFFFF"/>
        </w:rPr>
        <w:t>120/80 mm Hg is considered as the normal average blood pressure</w:t>
      </w:r>
    </w:p>
    <w:p w:rsidR="00742000" w:rsidRDefault="00742000" w:rsidP="00742000">
      <w:pPr>
        <w:pStyle w:val="Heading1"/>
        <w:spacing w:before="300" w:beforeAutospacing="0" w:after="150" w:afterAutospacing="0" w:line="336" w:lineRule="atLeast"/>
        <w:rPr>
          <w:rFonts w:ascii="Helvetica" w:hAnsi="Helvetica"/>
          <w:color w:val="222222"/>
          <w:sz w:val="22"/>
          <w:szCs w:val="22"/>
          <w:shd w:val="clear" w:color="auto" w:fill="FFFFFF"/>
        </w:rPr>
      </w:pPr>
      <w:r>
        <w:rPr>
          <w:rFonts w:ascii="Helvetica" w:hAnsi="Helvetica"/>
          <w:color w:val="222222"/>
          <w:sz w:val="22"/>
          <w:szCs w:val="22"/>
          <w:shd w:val="clear" w:color="auto" w:fill="FFFFFF"/>
        </w:rPr>
        <w:lastRenderedPageBreak/>
        <w:t> </w:t>
      </w:r>
      <w:proofErr w:type="gramStart"/>
      <w:r>
        <w:rPr>
          <w:rFonts w:ascii="Helvetica" w:hAnsi="Helvetica"/>
          <w:color w:val="222222"/>
          <w:sz w:val="22"/>
          <w:szCs w:val="22"/>
          <w:shd w:val="clear" w:color="auto" w:fill="FFFFFF"/>
        </w:rPr>
        <w:t>the</w:t>
      </w:r>
      <w:proofErr w:type="gramEnd"/>
      <w:r>
        <w:rPr>
          <w:rFonts w:ascii="Helvetica" w:hAnsi="Helvetica"/>
          <w:color w:val="222222"/>
          <w:sz w:val="22"/>
          <w:szCs w:val="22"/>
          <w:shd w:val="clear" w:color="auto" w:fill="FFFFFF"/>
        </w:rPr>
        <w:t xml:space="preserve"> normal range is 90/60 mm Hg to 130/80 mm Hg</w:t>
      </w:r>
    </w:p>
    <w:p w:rsidR="003C3582" w:rsidRDefault="003C3582" w:rsidP="00742000">
      <w:pPr>
        <w:pStyle w:val="Heading1"/>
        <w:spacing w:before="300" w:beforeAutospacing="0" w:after="150" w:afterAutospacing="0" w:line="336" w:lineRule="atLeast"/>
        <w:rPr>
          <w:rFonts w:ascii="Helvetica" w:hAnsi="Helvetica"/>
          <w:color w:val="222222"/>
          <w:sz w:val="22"/>
          <w:szCs w:val="22"/>
          <w:shd w:val="clear" w:color="auto" w:fill="FFFFFF"/>
        </w:rPr>
      </w:pPr>
    </w:p>
    <w:p w:rsidR="00742000" w:rsidRDefault="003C3582" w:rsidP="00742000">
      <w:pPr>
        <w:pStyle w:val="Heading1"/>
        <w:spacing w:before="300" w:beforeAutospacing="0" w:after="150" w:afterAutospacing="0" w:line="336" w:lineRule="atLeast"/>
        <w:rPr>
          <w:rFonts w:ascii="Helvetica" w:hAnsi="Helvetica"/>
          <w:color w:val="222222"/>
          <w:sz w:val="22"/>
          <w:szCs w:val="22"/>
          <w:shd w:val="clear" w:color="auto" w:fill="FFFFFF"/>
        </w:rPr>
      </w:pPr>
      <w:r>
        <w:rPr>
          <w:rFonts w:ascii="Helvetica" w:hAnsi="Helvetica"/>
          <w:color w:val="222222"/>
          <w:sz w:val="22"/>
          <w:szCs w:val="22"/>
          <w:shd w:val="clear" w:color="auto" w:fill="FFFFFF"/>
        </w:rPr>
        <w:t>Why do BP increase?</w:t>
      </w:r>
    </w:p>
    <w:p w:rsidR="003C3582" w:rsidRPr="00897F0F" w:rsidRDefault="003C3582" w:rsidP="00457ECC">
      <w:pPr>
        <w:pStyle w:val="Heading1"/>
        <w:numPr>
          <w:ilvl w:val="0"/>
          <w:numId w:val="17"/>
        </w:numPr>
        <w:spacing w:before="300" w:beforeAutospacing="0" w:after="150" w:afterAutospacing="0" w:line="336" w:lineRule="atLeast"/>
        <w:rPr>
          <w:rFonts w:asciiTheme="minorHAnsi" w:hAnsiTheme="minorHAnsi" w:cstheme="minorHAnsi"/>
          <w:b w:val="0"/>
          <w:color w:val="034C4C"/>
          <w:sz w:val="22"/>
          <w:szCs w:val="22"/>
        </w:rPr>
      </w:pPr>
      <w:r w:rsidRPr="00897F0F">
        <w:rPr>
          <w:rFonts w:ascii="Helvetica" w:hAnsi="Helvetica"/>
          <w:b w:val="0"/>
          <w:color w:val="222222"/>
          <w:sz w:val="22"/>
          <w:szCs w:val="22"/>
          <w:shd w:val="clear" w:color="auto" w:fill="FFFFFF"/>
        </w:rPr>
        <w:t>Increase in BP happens because there is an increase in the demand of oxygen by the muscles</w:t>
      </w:r>
      <w:r w:rsidR="00457ECC" w:rsidRPr="00897F0F">
        <w:rPr>
          <w:rFonts w:ascii="Helvetica" w:hAnsi="Helvetica"/>
          <w:b w:val="0"/>
          <w:color w:val="222222"/>
          <w:sz w:val="22"/>
          <w:szCs w:val="22"/>
          <w:shd w:val="clear" w:color="auto" w:fill="FFFFFF"/>
        </w:rPr>
        <w:t xml:space="preserve"> </w:t>
      </w:r>
      <w:r w:rsidRPr="00897F0F">
        <w:rPr>
          <w:rFonts w:ascii="Helvetica" w:hAnsi="Helvetica"/>
          <w:b w:val="0"/>
          <w:color w:val="222222"/>
          <w:sz w:val="22"/>
          <w:szCs w:val="22"/>
          <w:shd w:val="clear" w:color="auto" w:fill="FFFFFF"/>
        </w:rPr>
        <w:t>(</w:t>
      </w:r>
      <w:r w:rsidRPr="00897F0F">
        <w:rPr>
          <w:rFonts w:ascii="Helvetica" w:hAnsi="Helvetica"/>
          <w:color w:val="222222"/>
          <w:sz w:val="22"/>
          <w:szCs w:val="22"/>
          <w:shd w:val="clear" w:color="auto" w:fill="FFFFFF"/>
        </w:rPr>
        <w:t>the systolic blood pressure increases during exercise &amp; not much change observed in the diastolic pressure)</w:t>
      </w:r>
      <w:r w:rsidR="00457ECC" w:rsidRPr="00897F0F">
        <w:rPr>
          <w:rFonts w:ascii="Helvetica" w:hAnsi="Helvetica"/>
          <w:color w:val="222222"/>
          <w:sz w:val="22"/>
          <w:szCs w:val="22"/>
          <w:shd w:val="clear" w:color="auto" w:fill="FFFFFF"/>
        </w:rPr>
        <w:t>.</w:t>
      </w:r>
    </w:p>
    <w:p w:rsidR="00457ECC" w:rsidRPr="00897F0F" w:rsidRDefault="00457ECC" w:rsidP="00457ECC">
      <w:pPr>
        <w:pStyle w:val="Heading1"/>
        <w:numPr>
          <w:ilvl w:val="0"/>
          <w:numId w:val="17"/>
        </w:numPr>
        <w:spacing w:before="300" w:beforeAutospacing="0" w:after="150" w:afterAutospacing="0" w:line="336" w:lineRule="atLeast"/>
        <w:rPr>
          <w:rFonts w:asciiTheme="minorHAnsi" w:hAnsiTheme="minorHAnsi" w:cstheme="minorHAnsi"/>
          <w:b w:val="0"/>
          <w:color w:val="034C4C"/>
          <w:sz w:val="22"/>
          <w:szCs w:val="22"/>
        </w:rPr>
      </w:pPr>
      <w:r w:rsidRPr="00897F0F">
        <w:rPr>
          <w:rFonts w:ascii="Helvetica" w:hAnsi="Helvetica"/>
          <w:b w:val="0"/>
          <w:color w:val="222222"/>
          <w:sz w:val="22"/>
          <w:szCs w:val="22"/>
          <w:shd w:val="clear" w:color="auto" w:fill="FFFFFF"/>
        </w:rPr>
        <w:t xml:space="preserve">Stress. </w:t>
      </w:r>
    </w:p>
    <w:p w:rsidR="00457ECC" w:rsidRPr="00897F0F" w:rsidRDefault="00457ECC" w:rsidP="00457ECC">
      <w:pPr>
        <w:pStyle w:val="Heading1"/>
        <w:numPr>
          <w:ilvl w:val="0"/>
          <w:numId w:val="17"/>
        </w:numPr>
        <w:spacing w:before="300" w:beforeAutospacing="0" w:after="150" w:afterAutospacing="0" w:line="336" w:lineRule="atLeast"/>
        <w:rPr>
          <w:rFonts w:asciiTheme="minorHAnsi" w:hAnsiTheme="minorHAnsi" w:cstheme="minorHAnsi"/>
          <w:b w:val="0"/>
          <w:color w:val="034C4C"/>
          <w:sz w:val="22"/>
          <w:szCs w:val="22"/>
        </w:rPr>
      </w:pPr>
      <w:r w:rsidRPr="00897F0F">
        <w:rPr>
          <w:rFonts w:ascii="Helvetica" w:hAnsi="Helvetica"/>
          <w:b w:val="0"/>
          <w:color w:val="222222"/>
          <w:sz w:val="22"/>
          <w:szCs w:val="22"/>
          <w:shd w:val="clear" w:color="auto" w:fill="FFFFFF"/>
        </w:rPr>
        <w:t>Medication-</w:t>
      </w:r>
      <w:r w:rsidRPr="00897F0F">
        <w:rPr>
          <w:rFonts w:asciiTheme="minorHAnsi" w:hAnsiTheme="minorHAnsi" w:cstheme="minorHAnsi"/>
          <w:b w:val="0"/>
          <w:color w:val="231F20"/>
          <w:sz w:val="22"/>
          <w:szCs w:val="22"/>
        </w:rPr>
        <w:t>cold and allergy medications</w:t>
      </w:r>
    </w:p>
    <w:p w:rsidR="00457ECC" w:rsidRPr="00897F0F" w:rsidRDefault="00457ECC" w:rsidP="00457ECC">
      <w:pPr>
        <w:pStyle w:val="Heading1"/>
        <w:numPr>
          <w:ilvl w:val="0"/>
          <w:numId w:val="17"/>
        </w:numPr>
        <w:spacing w:before="300" w:beforeAutospacing="0" w:after="150" w:afterAutospacing="0" w:line="336" w:lineRule="atLeast"/>
        <w:rPr>
          <w:rFonts w:asciiTheme="minorHAnsi" w:hAnsiTheme="minorHAnsi" w:cstheme="minorHAnsi"/>
          <w:b w:val="0"/>
          <w:color w:val="034C4C"/>
          <w:sz w:val="22"/>
          <w:szCs w:val="22"/>
        </w:rPr>
      </w:pPr>
      <w:r w:rsidRPr="00897F0F">
        <w:rPr>
          <w:rFonts w:ascii="Helvetica" w:hAnsi="Helvetica"/>
          <w:b w:val="0"/>
          <w:color w:val="222222"/>
          <w:sz w:val="22"/>
          <w:szCs w:val="22"/>
          <w:shd w:val="clear" w:color="auto" w:fill="FFFFFF"/>
        </w:rPr>
        <w:t>Activity-exercise, talking, laughter</w:t>
      </w:r>
    </w:p>
    <w:p w:rsidR="00457ECC" w:rsidRPr="00897F0F" w:rsidRDefault="00457ECC" w:rsidP="00C30478">
      <w:pPr>
        <w:pStyle w:val="Heading1"/>
        <w:numPr>
          <w:ilvl w:val="0"/>
          <w:numId w:val="17"/>
        </w:numPr>
        <w:spacing w:before="300" w:beforeAutospacing="0" w:after="150" w:afterAutospacing="0" w:line="336" w:lineRule="atLeast"/>
        <w:rPr>
          <w:rFonts w:asciiTheme="minorHAnsi" w:hAnsiTheme="minorHAnsi" w:cstheme="minorHAnsi"/>
          <w:b w:val="0"/>
          <w:color w:val="034C4C"/>
          <w:sz w:val="22"/>
          <w:szCs w:val="22"/>
        </w:rPr>
      </w:pPr>
      <w:r w:rsidRPr="00897F0F">
        <w:rPr>
          <w:rFonts w:ascii="Helvetica" w:hAnsi="Helvetica"/>
          <w:b w:val="0"/>
          <w:color w:val="222222"/>
          <w:sz w:val="22"/>
          <w:szCs w:val="22"/>
          <w:shd w:val="clear" w:color="auto" w:fill="FFFFFF"/>
        </w:rPr>
        <w:t>Food and drinks</w:t>
      </w:r>
    </w:p>
    <w:p w:rsidR="00C30478" w:rsidRDefault="00C30478" w:rsidP="00C30478">
      <w:pPr>
        <w:pStyle w:val="Heading1"/>
        <w:spacing w:before="300" w:beforeAutospacing="0" w:after="150" w:afterAutospacing="0" w:line="336" w:lineRule="atLeast"/>
        <w:rPr>
          <w:rFonts w:asciiTheme="minorHAnsi" w:hAnsiTheme="minorHAnsi" w:cstheme="minorHAnsi"/>
          <w:b w:val="0"/>
          <w:color w:val="034C4C"/>
          <w:sz w:val="36"/>
          <w:szCs w:val="36"/>
        </w:rPr>
      </w:pPr>
      <w:r>
        <w:rPr>
          <w:rFonts w:asciiTheme="minorHAnsi" w:hAnsiTheme="minorHAnsi" w:cstheme="minorHAnsi"/>
          <w:b w:val="0"/>
          <w:color w:val="034C4C"/>
          <w:sz w:val="36"/>
          <w:szCs w:val="36"/>
        </w:rPr>
        <w:t>What changes blood pressure?</w:t>
      </w:r>
    </w:p>
    <w:p w:rsidR="00C30478" w:rsidRDefault="0043067F" w:rsidP="00C30478">
      <w:hyperlink r:id="rId18" w:history="1">
        <w:r w:rsidR="00C30478">
          <w:rPr>
            <w:rStyle w:val="Hyperlink"/>
          </w:rPr>
          <w:t xml:space="preserve">Why Does Blood Pressure Change Throughout </w:t>
        </w:r>
        <w:proofErr w:type="gramStart"/>
        <w:r w:rsidR="00C30478">
          <w:rPr>
            <w:rStyle w:val="Hyperlink"/>
          </w:rPr>
          <w:t>The</w:t>
        </w:r>
        <w:proofErr w:type="gramEnd"/>
        <w:r w:rsidR="00C30478">
          <w:rPr>
            <w:rStyle w:val="Hyperlink"/>
          </w:rPr>
          <w:t xml:space="preserve"> Day – Fitness Tips for Life</w:t>
        </w:r>
      </w:hyperlink>
    </w:p>
    <w:p w:rsidR="00C30478" w:rsidRDefault="00C30478" w:rsidP="00C30478">
      <w:pPr>
        <w:pStyle w:val="ListParagraph"/>
        <w:numPr>
          <w:ilvl w:val="0"/>
          <w:numId w:val="22"/>
        </w:numPr>
      </w:pPr>
      <w:r>
        <w:t>Daily Fluctuations in Blood Pressure</w:t>
      </w:r>
    </w:p>
    <w:p w:rsidR="00C30478" w:rsidRDefault="00C30478" w:rsidP="00C30478">
      <w:pPr>
        <w:pStyle w:val="ListParagraph"/>
        <w:numPr>
          <w:ilvl w:val="0"/>
          <w:numId w:val="22"/>
        </w:numPr>
      </w:pPr>
      <w:r>
        <w:t>The Effect of Sleep on Blood Pressure</w:t>
      </w:r>
    </w:p>
    <w:p w:rsidR="00C30478" w:rsidRDefault="00C30478" w:rsidP="00C30478">
      <w:pPr>
        <w:pStyle w:val="NoSpacing"/>
        <w:numPr>
          <w:ilvl w:val="0"/>
          <w:numId w:val="22"/>
        </w:numPr>
      </w:pPr>
      <w:r>
        <w:t xml:space="preserve">Effect of dreaming on </w:t>
      </w:r>
      <w:proofErr w:type="spellStart"/>
      <w:r>
        <w:t>bp.</w:t>
      </w:r>
      <w:proofErr w:type="spellEnd"/>
    </w:p>
    <w:p w:rsidR="00C30478" w:rsidRDefault="00C30478" w:rsidP="00C30478">
      <w:pPr>
        <w:pStyle w:val="NoSpacing"/>
        <w:numPr>
          <w:ilvl w:val="0"/>
          <w:numId w:val="22"/>
        </w:numPr>
      </w:pPr>
      <w:r>
        <w:t>Effect on eating</w:t>
      </w:r>
    </w:p>
    <w:p w:rsidR="00C30478" w:rsidRDefault="00C30478" w:rsidP="00C30478">
      <w:pPr>
        <w:pStyle w:val="NoSpacing"/>
        <w:numPr>
          <w:ilvl w:val="0"/>
          <w:numId w:val="22"/>
        </w:numPr>
      </w:pPr>
      <w:r>
        <w:t>Nationality</w:t>
      </w:r>
      <w:r w:rsidR="00C31D81">
        <w:t>(geography impact / sea level/ altitude)</w:t>
      </w:r>
    </w:p>
    <w:p w:rsidR="00C30478" w:rsidRDefault="00C30478" w:rsidP="00C30478">
      <w:pPr>
        <w:pStyle w:val="NoSpacing"/>
        <w:numPr>
          <w:ilvl w:val="0"/>
          <w:numId w:val="22"/>
        </w:numPr>
      </w:pPr>
      <w:r>
        <w:t>Environment(hot&amp; cold)</w:t>
      </w:r>
    </w:p>
    <w:p w:rsidR="00C30478" w:rsidRDefault="00C30478" w:rsidP="00C30478">
      <w:pPr>
        <w:pStyle w:val="NoSpacing"/>
        <w:numPr>
          <w:ilvl w:val="0"/>
          <w:numId w:val="22"/>
        </w:numPr>
      </w:pPr>
      <w:r>
        <w:t>Posture(sitting &amp; lying down)</w:t>
      </w:r>
    </w:p>
    <w:p w:rsidR="00C30478" w:rsidRDefault="00C30478" w:rsidP="00C30478">
      <w:pPr>
        <w:pStyle w:val="NoSpacing"/>
        <w:numPr>
          <w:ilvl w:val="0"/>
          <w:numId w:val="22"/>
        </w:numPr>
      </w:pPr>
      <w:r>
        <w:t>Bladder</w:t>
      </w:r>
    </w:p>
    <w:p w:rsidR="00C30478" w:rsidRDefault="00C30478" w:rsidP="00C30478">
      <w:pPr>
        <w:pStyle w:val="NoSpacing"/>
        <w:numPr>
          <w:ilvl w:val="0"/>
          <w:numId w:val="22"/>
        </w:numPr>
      </w:pPr>
      <w:r>
        <w:t>Time of the day(</w:t>
      </w:r>
      <w:r>
        <w:rPr>
          <w:rFonts w:ascii="Gotham B" w:hAnsi="Gotham B"/>
          <w:color w:val="000000"/>
          <w:sz w:val="26"/>
          <w:szCs w:val="26"/>
          <w:shd w:val="clear" w:color="auto" w:fill="FFFFFF"/>
        </w:rPr>
        <w:t>lowest during sleep, rises throughout the day, and starts to fall again in the late afternoon)</w:t>
      </w:r>
    </w:p>
    <w:p w:rsidR="00C30478" w:rsidRDefault="00C30478" w:rsidP="00C30478">
      <w:pPr>
        <w:pStyle w:val="NoSpacing"/>
        <w:numPr>
          <w:ilvl w:val="0"/>
          <w:numId w:val="22"/>
        </w:numPr>
      </w:pPr>
      <w:r>
        <w:t>Exercise</w:t>
      </w:r>
    </w:p>
    <w:p w:rsidR="00C30478" w:rsidRDefault="00C30478" w:rsidP="00C30478">
      <w:pPr>
        <w:pStyle w:val="NoSpacing"/>
        <w:numPr>
          <w:ilvl w:val="0"/>
          <w:numId w:val="22"/>
        </w:numPr>
      </w:pPr>
      <w:r>
        <w:t>Food(</w:t>
      </w:r>
      <w:proofErr w:type="spellStart"/>
      <w:r w:rsidR="00897F0F">
        <w:t>eg</w:t>
      </w:r>
      <w:proofErr w:type="spellEnd"/>
      <w:r w:rsidR="00897F0F">
        <w:t>. C</w:t>
      </w:r>
      <w:r>
        <w:t>affeine</w:t>
      </w:r>
      <w:r w:rsidR="00897F0F">
        <w:t xml:space="preserve">, </w:t>
      </w:r>
      <w:proofErr w:type="spellStart"/>
      <w:r w:rsidR="00897F0F">
        <w:t>tyramine</w:t>
      </w:r>
      <w:proofErr w:type="spellEnd"/>
      <w:r w:rsidR="00897F0F">
        <w:t xml:space="preserve"> containing)</w:t>
      </w:r>
    </w:p>
    <w:p w:rsidR="00897F0F" w:rsidRDefault="00897F0F" w:rsidP="00897F0F">
      <w:pPr>
        <w:pStyle w:val="NoSpacing"/>
        <w:ind w:left="720"/>
      </w:pPr>
    </w:p>
    <w:p w:rsidR="00897F0F" w:rsidRDefault="00897F0F" w:rsidP="00897F0F">
      <w:pPr>
        <w:pStyle w:val="NoSpacing"/>
        <w:ind w:left="360"/>
      </w:pPr>
      <w:r>
        <w:rPr>
          <w:noProof/>
          <w:lang w:eastAsia="en-IN"/>
        </w:rPr>
        <w:lastRenderedPageBreak/>
        <w:drawing>
          <wp:inline distT="0" distB="0" distL="0" distR="0">
            <wp:extent cx="4133850" cy="2862841"/>
            <wp:effectExtent l="0" t="0" r="0" b="0"/>
            <wp:docPr id="2" name="Picture 2" descr="Blood pressure fluctuation chart showing when and why fluctuations occ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pressure fluctuation chart showing when and why fluctuations occu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9079" cy="2866462"/>
                    </a:xfrm>
                    <a:prstGeom prst="rect">
                      <a:avLst/>
                    </a:prstGeom>
                    <a:ln>
                      <a:noFill/>
                    </a:ln>
                    <a:effectLst>
                      <a:softEdge rad="112500"/>
                    </a:effectLst>
                  </pic:spPr>
                </pic:pic>
              </a:graphicData>
            </a:graphic>
          </wp:inline>
        </w:drawing>
      </w:r>
    </w:p>
    <w:p w:rsidR="00897F0F" w:rsidRDefault="00897F0F" w:rsidP="00897F0F">
      <w:pPr>
        <w:pStyle w:val="NoSpacing"/>
        <w:ind w:left="360"/>
      </w:pPr>
    </w:p>
    <w:p w:rsidR="00C30478" w:rsidRDefault="00C30478" w:rsidP="00C30478">
      <w:pPr>
        <w:pStyle w:val="ListParagraph"/>
      </w:pPr>
    </w:p>
    <w:p w:rsidR="00C30478" w:rsidRDefault="00C30478" w:rsidP="00C30478"/>
    <w:p w:rsidR="00C30478" w:rsidRDefault="00C30478" w:rsidP="00C30478">
      <w:pPr>
        <w:pStyle w:val="Heading1"/>
        <w:spacing w:before="300" w:beforeAutospacing="0" w:after="150" w:afterAutospacing="0" w:line="336" w:lineRule="atLeast"/>
        <w:rPr>
          <w:rFonts w:asciiTheme="minorHAnsi" w:hAnsiTheme="minorHAnsi" w:cstheme="minorHAnsi"/>
          <w:b w:val="0"/>
          <w:color w:val="034C4C"/>
          <w:sz w:val="36"/>
          <w:szCs w:val="36"/>
        </w:rPr>
      </w:pPr>
      <w:r>
        <w:rPr>
          <w:rFonts w:asciiTheme="minorHAnsi" w:hAnsiTheme="minorHAnsi" w:cstheme="minorHAnsi"/>
          <w:b w:val="0"/>
          <w:color w:val="034C4C"/>
          <w:sz w:val="36"/>
          <w:szCs w:val="36"/>
        </w:rPr>
        <w:t>What is not normal?</w:t>
      </w:r>
    </w:p>
    <w:p w:rsidR="00C30478" w:rsidRPr="00094A28" w:rsidRDefault="00C30478" w:rsidP="00C30478">
      <w:pPr>
        <w:pStyle w:val="Heading1"/>
        <w:numPr>
          <w:ilvl w:val="0"/>
          <w:numId w:val="18"/>
        </w:numPr>
        <w:spacing w:before="300" w:beforeAutospacing="0" w:after="150" w:afterAutospacing="0" w:line="336" w:lineRule="atLeast"/>
        <w:rPr>
          <w:rFonts w:asciiTheme="minorHAnsi" w:hAnsiTheme="minorHAnsi" w:cstheme="minorHAnsi"/>
          <w:color w:val="262626" w:themeColor="text1" w:themeTint="D9"/>
          <w:sz w:val="22"/>
          <w:szCs w:val="22"/>
        </w:rPr>
      </w:pPr>
      <w:r w:rsidRPr="00094A28">
        <w:rPr>
          <w:rFonts w:asciiTheme="minorHAnsi" w:hAnsiTheme="minorHAnsi" w:cstheme="minorHAnsi"/>
          <w:color w:val="4A4A4A"/>
          <w:sz w:val="27"/>
          <w:szCs w:val="27"/>
          <w:shd w:val="clear" w:color="auto" w:fill="FFFFFF"/>
        </w:rPr>
        <w:t>Changes of 25 to 30% during the day are not abnormal.</w:t>
      </w:r>
    </w:p>
    <w:p w:rsidR="00C30478" w:rsidRPr="00094A28" w:rsidRDefault="00094A28" w:rsidP="00C30478">
      <w:pPr>
        <w:pStyle w:val="Heading1"/>
        <w:numPr>
          <w:ilvl w:val="0"/>
          <w:numId w:val="18"/>
        </w:numPr>
        <w:spacing w:before="300" w:beforeAutospacing="0" w:after="150" w:afterAutospacing="0" w:line="336" w:lineRule="atLeast"/>
        <w:rPr>
          <w:rFonts w:asciiTheme="minorHAnsi" w:hAnsiTheme="minorHAnsi" w:cstheme="minorHAnsi"/>
          <w:b w:val="0"/>
          <w:color w:val="262626" w:themeColor="text1" w:themeTint="D9"/>
          <w:sz w:val="22"/>
          <w:szCs w:val="22"/>
        </w:rPr>
      </w:pPr>
      <w:proofErr w:type="gramStart"/>
      <w:r>
        <w:rPr>
          <w:rFonts w:ascii="Helvetica" w:hAnsi="Helvetica" w:cs="Helvetica"/>
          <w:color w:val="222222"/>
          <w:sz w:val="22"/>
          <w:szCs w:val="22"/>
          <w:shd w:val="clear" w:color="auto" w:fill="FFFFFF"/>
        </w:rPr>
        <w:t>blood</w:t>
      </w:r>
      <w:proofErr w:type="gramEnd"/>
      <w:r>
        <w:rPr>
          <w:rFonts w:ascii="Helvetica" w:hAnsi="Helvetica" w:cs="Helvetica"/>
          <w:color w:val="222222"/>
          <w:sz w:val="22"/>
          <w:szCs w:val="22"/>
          <w:shd w:val="clear" w:color="auto" w:fill="FFFFFF"/>
        </w:rPr>
        <w:t xml:space="preserve"> pressure lowering 24 hours after performing aerobic exercise.</w:t>
      </w:r>
    </w:p>
    <w:p w:rsidR="00094A28" w:rsidRPr="00094A28" w:rsidRDefault="00094A28" w:rsidP="00C30478">
      <w:pPr>
        <w:pStyle w:val="Heading1"/>
        <w:numPr>
          <w:ilvl w:val="0"/>
          <w:numId w:val="18"/>
        </w:numPr>
        <w:spacing w:before="300" w:beforeAutospacing="0" w:after="150" w:afterAutospacing="0" w:line="336" w:lineRule="atLeast"/>
        <w:rPr>
          <w:rFonts w:asciiTheme="minorHAnsi" w:hAnsiTheme="minorHAnsi" w:cstheme="minorHAnsi"/>
          <w:b w:val="0"/>
          <w:color w:val="262626" w:themeColor="text1" w:themeTint="D9"/>
          <w:sz w:val="22"/>
          <w:szCs w:val="22"/>
        </w:rPr>
      </w:pPr>
      <w:proofErr w:type="gramStart"/>
      <w:r>
        <w:rPr>
          <w:rFonts w:ascii="Helvetica" w:hAnsi="Helvetica" w:cs="Helvetica"/>
          <w:color w:val="222222"/>
          <w:sz w:val="22"/>
          <w:szCs w:val="22"/>
          <w:shd w:val="clear" w:color="auto" w:fill="FFFFFF"/>
        </w:rPr>
        <w:t>the</w:t>
      </w:r>
      <w:proofErr w:type="gramEnd"/>
      <w:r>
        <w:rPr>
          <w:rFonts w:ascii="Helvetica" w:hAnsi="Helvetica" w:cs="Helvetica"/>
          <w:color w:val="222222"/>
          <w:sz w:val="22"/>
          <w:szCs w:val="22"/>
          <w:shd w:val="clear" w:color="auto" w:fill="FFFFFF"/>
        </w:rPr>
        <w:t xml:space="preserve"> blood pressure after exercise falls significantly and does not come back gradually to increase within 30 minutes</w:t>
      </w:r>
    </w:p>
    <w:p w:rsidR="00094A28" w:rsidRPr="00094A28" w:rsidRDefault="00094A28" w:rsidP="00C30478">
      <w:pPr>
        <w:pStyle w:val="Heading1"/>
        <w:numPr>
          <w:ilvl w:val="0"/>
          <w:numId w:val="18"/>
        </w:numPr>
        <w:spacing w:before="300" w:beforeAutospacing="0" w:after="150" w:afterAutospacing="0" w:line="336" w:lineRule="atLeast"/>
        <w:rPr>
          <w:rFonts w:asciiTheme="minorHAnsi" w:hAnsiTheme="minorHAnsi" w:cstheme="minorHAnsi"/>
          <w:b w:val="0"/>
          <w:color w:val="262626" w:themeColor="text1" w:themeTint="D9"/>
          <w:sz w:val="22"/>
          <w:szCs w:val="22"/>
        </w:rPr>
      </w:pPr>
      <w:proofErr w:type="gramStart"/>
      <w:r>
        <w:rPr>
          <w:rFonts w:ascii="Helvetica" w:hAnsi="Helvetica" w:cs="Helvetica"/>
          <w:color w:val="222222"/>
          <w:sz w:val="22"/>
          <w:szCs w:val="22"/>
          <w:shd w:val="clear" w:color="auto" w:fill="FFFFFF"/>
        </w:rPr>
        <w:t>blood</w:t>
      </w:r>
      <w:proofErr w:type="gramEnd"/>
      <w:r>
        <w:rPr>
          <w:rFonts w:ascii="Helvetica" w:hAnsi="Helvetica" w:cs="Helvetica"/>
          <w:color w:val="222222"/>
          <w:sz w:val="22"/>
          <w:szCs w:val="22"/>
          <w:shd w:val="clear" w:color="auto" w:fill="FFFFFF"/>
        </w:rPr>
        <w:t xml:space="preserve"> pressure lower than 90/60 mm Hg consistently, it should be checked by doctor.</w:t>
      </w:r>
    </w:p>
    <w:p w:rsidR="00094A28" w:rsidRPr="00094A28" w:rsidRDefault="00094A28" w:rsidP="00C30478">
      <w:pPr>
        <w:pStyle w:val="Heading1"/>
        <w:numPr>
          <w:ilvl w:val="0"/>
          <w:numId w:val="18"/>
        </w:numPr>
        <w:spacing w:before="300" w:beforeAutospacing="0" w:after="150" w:afterAutospacing="0" w:line="336" w:lineRule="atLeast"/>
        <w:rPr>
          <w:rFonts w:asciiTheme="minorHAnsi" w:hAnsiTheme="minorHAnsi" w:cstheme="minorHAnsi"/>
          <w:b w:val="0"/>
          <w:color w:val="262626" w:themeColor="text1" w:themeTint="D9"/>
          <w:sz w:val="22"/>
          <w:szCs w:val="22"/>
        </w:rPr>
      </w:pPr>
      <w:proofErr w:type="gramStart"/>
      <w:r>
        <w:rPr>
          <w:rFonts w:ascii="Helvetica" w:hAnsi="Helvetica" w:cs="Helvetica"/>
          <w:color w:val="222222"/>
          <w:sz w:val="21"/>
          <w:szCs w:val="21"/>
          <w:shd w:val="clear" w:color="auto" w:fill="FFFFFF"/>
        </w:rPr>
        <w:t>systolic</w:t>
      </w:r>
      <w:proofErr w:type="gramEnd"/>
      <w:r>
        <w:rPr>
          <w:rFonts w:ascii="Helvetica" w:hAnsi="Helvetica" w:cs="Helvetica"/>
          <w:color w:val="222222"/>
          <w:sz w:val="21"/>
          <w:szCs w:val="21"/>
          <w:shd w:val="clear" w:color="auto" w:fill="FFFFFF"/>
        </w:rPr>
        <w:t xml:space="preserve"> blood pressure after exercise goes up to 190 mm Hg</w:t>
      </w:r>
    </w:p>
    <w:p w:rsidR="00094A28" w:rsidRPr="00094A28" w:rsidRDefault="00094A28" w:rsidP="00C30478">
      <w:pPr>
        <w:pStyle w:val="Heading1"/>
        <w:numPr>
          <w:ilvl w:val="0"/>
          <w:numId w:val="18"/>
        </w:numPr>
        <w:spacing w:before="300" w:beforeAutospacing="0" w:after="150" w:afterAutospacing="0" w:line="336" w:lineRule="atLeast"/>
        <w:rPr>
          <w:rFonts w:asciiTheme="minorHAnsi" w:hAnsiTheme="minorHAnsi" w:cstheme="minorHAnsi"/>
          <w:b w:val="0"/>
          <w:color w:val="262626" w:themeColor="text1" w:themeTint="D9"/>
          <w:sz w:val="22"/>
          <w:szCs w:val="22"/>
        </w:rPr>
      </w:pPr>
      <w:proofErr w:type="gramStart"/>
      <w:r>
        <w:rPr>
          <w:rFonts w:ascii="Helvetica" w:hAnsi="Helvetica" w:cs="Helvetica"/>
          <w:color w:val="222222"/>
          <w:sz w:val="21"/>
          <w:szCs w:val="21"/>
          <w:shd w:val="clear" w:color="auto" w:fill="FFFFFF"/>
        </w:rPr>
        <w:t>the</w:t>
      </w:r>
      <w:proofErr w:type="gramEnd"/>
      <w:r>
        <w:rPr>
          <w:rFonts w:ascii="Helvetica" w:hAnsi="Helvetica" w:cs="Helvetica"/>
          <w:color w:val="222222"/>
          <w:sz w:val="21"/>
          <w:szCs w:val="21"/>
          <w:shd w:val="clear" w:color="auto" w:fill="FFFFFF"/>
        </w:rPr>
        <w:t xml:space="preserve"> diastolic blood pressure increase by 10-15 mm Hg during exercise can be underlying coronary artery disease.</w:t>
      </w:r>
    </w:p>
    <w:p w:rsidR="00094A28" w:rsidRPr="00094A28" w:rsidRDefault="00094A28" w:rsidP="00C30478">
      <w:pPr>
        <w:pStyle w:val="Heading1"/>
        <w:numPr>
          <w:ilvl w:val="0"/>
          <w:numId w:val="18"/>
        </w:numPr>
        <w:spacing w:before="300" w:beforeAutospacing="0" w:after="150" w:afterAutospacing="0" w:line="336" w:lineRule="atLeast"/>
        <w:rPr>
          <w:rFonts w:asciiTheme="minorHAnsi" w:hAnsiTheme="minorHAnsi" w:cstheme="minorHAnsi"/>
          <w:b w:val="0"/>
          <w:color w:val="262626" w:themeColor="text1" w:themeTint="D9"/>
          <w:sz w:val="22"/>
          <w:szCs w:val="22"/>
        </w:rPr>
      </w:pPr>
      <w:proofErr w:type="gramStart"/>
      <w:r>
        <w:rPr>
          <w:rFonts w:ascii="Helvetica" w:hAnsi="Helvetica" w:cs="Helvetica"/>
          <w:color w:val="222222"/>
          <w:sz w:val="22"/>
          <w:szCs w:val="22"/>
          <w:shd w:val="clear" w:color="auto" w:fill="FFFFFF"/>
        </w:rPr>
        <w:t>decrease</w:t>
      </w:r>
      <w:proofErr w:type="gramEnd"/>
      <w:r>
        <w:rPr>
          <w:rFonts w:ascii="Helvetica" w:hAnsi="Helvetica" w:cs="Helvetica"/>
          <w:color w:val="222222"/>
          <w:sz w:val="22"/>
          <w:szCs w:val="22"/>
          <w:shd w:val="clear" w:color="auto" w:fill="FFFFFF"/>
        </w:rPr>
        <w:t xml:space="preserve"> in the blood pressure during exercise(indication of heart problem</w:t>
      </w:r>
    </w:p>
    <w:p w:rsidR="00094A28" w:rsidRPr="00C30478" w:rsidRDefault="00094A28" w:rsidP="00094A28">
      <w:pPr>
        <w:pStyle w:val="Heading1"/>
        <w:spacing w:before="300" w:beforeAutospacing="0" w:after="150" w:afterAutospacing="0" w:line="336" w:lineRule="atLeast"/>
        <w:ind w:left="720"/>
        <w:rPr>
          <w:rFonts w:asciiTheme="minorHAnsi" w:hAnsiTheme="minorHAnsi" w:cstheme="minorHAnsi"/>
          <w:b w:val="0"/>
          <w:color w:val="262626" w:themeColor="text1" w:themeTint="D9"/>
          <w:sz w:val="22"/>
          <w:szCs w:val="22"/>
        </w:rPr>
      </w:pPr>
    </w:p>
    <w:p w:rsidR="00150348" w:rsidRDefault="00CC239D" w:rsidP="00FD4D05">
      <w:pPr>
        <w:rPr>
          <w:rFonts w:cstheme="minorHAnsi"/>
          <w:color w:val="000000"/>
          <w:sz w:val="27"/>
          <w:szCs w:val="27"/>
          <w:shd w:val="clear" w:color="auto" w:fill="FFFFFF"/>
        </w:rPr>
      </w:pPr>
      <w:r>
        <w:rPr>
          <w:rFonts w:cstheme="minorHAnsi"/>
          <w:color w:val="000000"/>
          <w:sz w:val="27"/>
          <w:szCs w:val="27"/>
          <w:shd w:val="clear" w:color="auto" w:fill="FFFFFF"/>
        </w:rPr>
        <w:t>Task-Python</w:t>
      </w:r>
    </w:p>
    <w:p w:rsidR="00CC239D" w:rsidRDefault="00CC239D" w:rsidP="00FD4D05">
      <w:pPr>
        <w:pStyle w:val="ListParagraph"/>
        <w:numPr>
          <w:ilvl w:val="0"/>
          <w:numId w:val="23"/>
        </w:numPr>
        <w:rPr>
          <w:rFonts w:cstheme="minorHAnsi"/>
          <w:color w:val="000000"/>
          <w:sz w:val="27"/>
          <w:szCs w:val="27"/>
          <w:shd w:val="clear" w:color="auto" w:fill="FFFFFF"/>
        </w:rPr>
      </w:pPr>
      <w:r w:rsidRPr="00CC239D">
        <w:rPr>
          <w:rFonts w:cstheme="minorHAnsi"/>
          <w:color w:val="000000"/>
          <w:sz w:val="27"/>
          <w:szCs w:val="27"/>
          <w:shd w:val="clear" w:color="auto" w:fill="FFFFFF"/>
        </w:rPr>
        <w:t>Basics  - Python</w:t>
      </w:r>
    </w:p>
    <w:p w:rsidR="00CC239D" w:rsidRDefault="00CC239D" w:rsidP="00FD4D05">
      <w:pPr>
        <w:pStyle w:val="ListParagraph"/>
        <w:numPr>
          <w:ilvl w:val="0"/>
          <w:numId w:val="23"/>
        </w:numPr>
        <w:rPr>
          <w:rFonts w:cstheme="minorHAnsi"/>
          <w:color w:val="000000"/>
          <w:sz w:val="27"/>
          <w:szCs w:val="27"/>
          <w:shd w:val="clear" w:color="auto" w:fill="FFFFFF"/>
        </w:rPr>
      </w:pPr>
      <w:r>
        <w:rPr>
          <w:rFonts w:cstheme="minorHAnsi"/>
          <w:color w:val="000000"/>
          <w:sz w:val="27"/>
          <w:szCs w:val="27"/>
          <w:shd w:val="clear" w:color="auto" w:fill="FFFFFF"/>
        </w:rPr>
        <w:t>Accuracy %</w:t>
      </w:r>
    </w:p>
    <w:p w:rsidR="00CC239D" w:rsidRPr="00CC239D" w:rsidRDefault="00CC239D" w:rsidP="00FD4D05">
      <w:pPr>
        <w:pStyle w:val="ListParagraph"/>
        <w:numPr>
          <w:ilvl w:val="0"/>
          <w:numId w:val="23"/>
        </w:numPr>
        <w:rPr>
          <w:rFonts w:cstheme="minorHAnsi"/>
          <w:color w:val="000000"/>
          <w:sz w:val="27"/>
          <w:szCs w:val="27"/>
          <w:shd w:val="clear" w:color="auto" w:fill="FFFFFF"/>
        </w:rPr>
      </w:pPr>
    </w:p>
    <w:sectPr w:rsidR="00CC239D" w:rsidRPr="00CC2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tka Text">
    <w:panose1 w:val="02000505000000020004"/>
    <w:charset w:val="00"/>
    <w:family w:val="auto"/>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tka Heading">
    <w:panose1 w:val="02000505000000020004"/>
    <w:charset w:val="00"/>
    <w:family w:val="auto"/>
    <w:pitch w:val="variable"/>
    <w:sig w:usb0="A00002EF" w:usb1="4000204B" w:usb2="00000000" w:usb3="00000000" w:csb0="0000019F" w:csb1="00000000"/>
  </w:font>
  <w:font w:name="SamsungOne40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otham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441"/>
    <w:multiLevelType w:val="hybridMultilevel"/>
    <w:tmpl w:val="527E3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14479C"/>
    <w:multiLevelType w:val="hybridMultilevel"/>
    <w:tmpl w:val="89282D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BD4D07"/>
    <w:multiLevelType w:val="hybridMultilevel"/>
    <w:tmpl w:val="7160F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A9E7B3D"/>
    <w:multiLevelType w:val="hybridMultilevel"/>
    <w:tmpl w:val="560ED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E39AB"/>
    <w:multiLevelType w:val="hybridMultilevel"/>
    <w:tmpl w:val="251C1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BB6B87"/>
    <w:multiLevelType w:val="hybridMultilevel"/>
    <w:tmpl w:val="C59A4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916EB0"/>
    <w:multiLevelType w:val="hybridMultilevel"/>
    <w:tmpl w:val="4BCA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E6130B"/>
    <w:multiLevelType w:val="hybridMultilevel"/>
    <w:tmpl w:val="59A45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FC6F7D"/>
    <w:multiLevelType w:val="multilevel"/>
    <w:tmpl w:val="BF9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470328"/>
    <w:multiLevelType w:val="multilevel"/>
    <w:tmpl w:val="6ACE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C7C73"/>
    <w:multiLevelType w:val="hybridMultilevel"/>
    <w:tmpl w:val="0C86F6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B8F2051"/>
    <w:multiLevelType w:val="hybridMultilevel"/>
    <w:tmpl w:val="E32CC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CE6589"/>
    <w:multiLevelType w:val="hybridMultilevel"/>
    <w:tmpl w:val="31D2C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4945CA"/>
    <w:multiLevelType w:val="hybridMultilevel"/>
    <w:tmpl w:val="5154565A"/>
    <w:lvl w:ilvl="0" w:tplc="2D8A94BA">
      <w:start w:val="1"/>
      <w:numFmt w:val="decimal"/>
      <w:lvlText w:val="%1)"/>
      <w:lvlJc w:val="left"/>
      <w:pPr>
        <w:ind w:left="720" w:hanging="360"/>
      </w:pPr>
      <w:rPr>
        <w:rFonts w:ascii="Arial" w:hAnsi="Arial" w:cs="Arial" w:hint="default"/>
        <w:b/>
        <w:color w:val="222222"/>
        <w:sz w:val="3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AE1662C"/>
    <w:multiLevelType w:val="hybridMultilevel"/>
    <w:tmpl w:val="ED78D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D061197"/>
    <w:multiLevelType w:val="multilevel"/>
    <w:tmpl w:val="DF2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997D81"/>
    <w:multiLevelType w:val="hybridMultilevel"/>
    <w:tmpl w:val="EEB06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435F12"/>
    <w:multiLevelType w:val="hybridMultilevel"/>
    <w:tmpl w:val="1624E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BB41DC2"/>
    <w:multiLevelType w:val="multilevel"/>
    <w:tmpl w:val="A7A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120C93"/>
    <w:multiLevelType w:val="hybridMultilevel"/>
    <w:tmpl w:val="4DF6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D21A04"/>
    <w:multiLevelType w:val="hybridMultilevel"/>
    <w:tmpl w:val="CA326FD0"/>
    <w:lvl w:ilvl="0" w:tplc="7CE86F2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73C11A1"/>
    <w:multiLevelType w:val="multilevel"/>
    <w:tmpl w:val="FBB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717657"/>
    <w:multiLevelType w:val="hybridMultilevel"/>
    <w:tmpl w:val="89423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3"/>
  </w:num>
  <w:num w:numId="4">
    <w:abstractNumId w:val="7"/>
  </w:num>
  <w:num w:numId="5">
    <w:abstractNumId w:val="10"/>
  </w:num>
  <w:num w:numId="6">
    <w:abstractNumId w:val="16"/>
  </w:num>
  <w:num w:numId="7">
    <w:abstractNumId w:val="4"/>
  </w:num>
  <w:num w:numId="8">
    <w:abstractNumId w:val="5"/>
  </w:num>
  <w:num w:numId="9">
    <w:abstractNumId w:val="12"/>
  </w:num>
  <w:num w:numId="10">
    <w:abstractNumId w:val="2"/>
  </w:num>
  <w:num w:numId="11">
    <w:abstractNumId w:val="14"/>
  </w:num>
  <w:num w:numId="12">
    <w:abstractNumId w:val="8"/>
  </w:num>
  <w:num w:numId="13">
    <w:abstractNumId w:val="18"/>
  </w:num>
  <w:num w:numId="14">
    <w:abstractNumId w:val="9"/>
  </w:num>
  <w:num w:numId="15">
    <w:abstractNumId w:val="15"/>
  </w:num>
  <w:num w:numId="16">
    <w:abstractNumId w:val="21"/>
  </w:num>
  <w:num w:numId="17">
    <w:abstractNumId w:val="22"/>
  </w:num>
  <w:num w:numId="18">
    <w:abstractNumId w:val="11"/>
  </w:num>
  <w:num w:numId="19">
    <w:abstractNumId w:val="19"/>
  </w:num>
  <w:num w:numId="20">
    <w:abstractNumId w:val="17"/>
  </w:num>
  <w:num w:numId="21">
    <w:abstractNumId w:val="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E6"/>
    <w:rsid w:val="00073FD4"/>
    <w:rsid w:val="00094A28"/>
    <w:rsid w:val="00142A7E"/>
    <w:rsid w:val="00150348"/>
    <w:rsid w:val="001851E4"/>
    <w:rsid w:val="001D3701"/>
    <w:rsid w:val="001D4B3D"/>
    <w:rsid w:val="0027536C"/>
    <w:rsid w:val="003C1AE6"/>
    <w:rsid w:val="003C3582"/>
    <w:rsid w:val="00410A88"/>
    <w:rsid w:val="0043067F"/>
    <w:rsid w:val="004506B4"/>
    <w:rsid w:val="00457ECC"/>
    <w:rsid w:val="00547FAE"/>
    <w:rsid w:val="005E2C06"/>
    <w:rsid w:val="006011CE"/>
    <w:rsid w:val="0066724C"/>
    <w:rsid w:val="00693F65"/>
    <w:rsid w:val="0070721E"/>
    <w:rsid w:val="00732DD3"/>
    <w:rsid w:val="00742000"/>
    <w:rsid w:val="007474D9"/>
    <w:rsid w:val="007D3DA3"/>
    <w:rsid w:val="007F5A62"/>
    <w:rsid w:val="00897F0F"/>
    <w:rsid w:val="00A01B79"/>
    <w:rsid w:val="00A06144"/>
    <w:rsid w:val="00A3138C"/>
    <w:rsid w:val="00AE31C2"/>
    <w:rsid w:val="00B40F71"/>
    <w:rsid w:val="00C30478"/>
    <w:rsid w:val="00C31D81"/>
    <w:rsid w:val="00C323EF"/>
    <w:rsid w:val="00C9509A"/>
    <w:rsid w:val="00CA33BA"/>
    <w:rsid w:val="00CC239D"/>
    <w:rsid w:val="00CF456A"/>
    <w:rsid w:val="00D71A65"/>
    <w:rsid w:val="00E62A1E"/>
    <w:rsid w:val="00EB6F8E"/>
    <w:rsid w:val="00F0067D"/>
    <w:rsid w:val="00FD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EE29-537A-43FB-BF09-31946597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F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71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6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1AE6"/>
    <w:rPr>
      <w:b/>
      <w:bCs/>
    </w:rPr>
  </w:style>
  <w:style w:type="character" w:styleId="Hyperlink">
    <w:name w:val="Hyperlink"/>
    <w:basedOn w:val="DefaultParagraphFont"/>
    <w:uiPriority w:val="99"/>
    <w:unhideWhenUsed/>
    <w:rsid w:val="003C1AE6"/>
    <w:rPr>
      <w:color w:val="0000FF"/>
      <w:u w:val="single"/>
    </w:rPr>
  </w:style>
  <w:style w:type="paragraph" w:styleId="ListParagraph">
    <w:name w:val="List Paragraph"/>
    <w:basedOn w:val="Normal"/>
    <w:uiPriority w:val="34"/>
    <w:qFormat/>
    <w:rsid w:val="003C1AE6"/>
    <w:pPr>
      <w:ind w:left="720"/>
      <w:contextualSpacing/>
    </w:pPr>
  </w:style>
  <w:style w:type="character" w:styleId="FollowedHyperlink">
    <w:name w:val="FollowedHyperlink"/>
    <w:basedOn w:val="DefaultParagraphFont"/>
    <w:uiPriority w:val="99"/>
    <w:semiHidden/>
    <w:unhideWhenUsed/>
    <w:rsid w:val="003C1AE6"/>
    <w:rPr>
      <w:color w:val="954F72" w:themeColor="followedHyperlink"/>
      <w:u w:val="single"/>
    </w:rPr>
  </w:style>
  <w:style w:type="paragraph" w:styleId="NormalWeb">
    <w:name w:val="Normal (Web)"/>
    <w:basedOn w:val="Normal"/>
    <w:uiPriority w:val="99"/>
    <w:semiHidden/>
    <w:unhideWhenUsed/>
    <w:rsid w:val="00A01B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47FAE"/>
    <w:rPr>
      <w:rFonts w:ascii="Times New Roman" w:eastAsia="Times New Roman" w:hAnsi="Times New Roman" w:cs="Times New Roman"/>
      <w:b/>
      <w:bCs/>
      <w:kern w:val="36"/>
      <w:sz w:val="48"/>
      <w:szCs w:val="48"/>
      <w:lang w:eastAsia="en-IN"/>
    </w:rPr>
  </w:style>
  <w:style w:type="paragraph" w:customStyle="1" w:styleId="sc-watch-bloodlist-description">
    <w:name w:val="sc-watch-blood__list-description"/>
    <w:basedOn w:val="Normal"/>
    <w:rsid w:val="00FD4D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71A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06B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C304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8300">
      <w:bodyDiv w:val="1"/>
      <w:marLeft w:val="0"/>
      <w:marRight w:val="0"/>
      <w:marTop w:val="0"/>
      <w:marBottom w:val="0"/>
      <w:divBdr>
        <w:top w:val="none" w:sz="0" w:space="0" w:color="auto"/>
        <w:left w:val="none" w:sz="0" w:space="0" w:color="auto"/>
        <w:bottom w:val="none" w:sz="0" w:space="0" w:color="auto"/>
        <w:right w:val="none" w:sz="0" w:space="0" w:color="auto"/>
      </w:divBdr>
    </w:div>
    <w:div w:id="288897346">
      <w:bodyDiv w:val="1"/>
      <w:marLeft w:val="0"/>
      <w:marRight w:val="0"/>
      <w:marTop w:val="0"/>
      <w:marBottom w:val="0"/>
      <w:divBdr>
        <w:top w:val="none" w:sz="0" w:space="0" w:color="auto"/>
        <w:left w:val="none" w:sz="0" w:space="0" w:color="auto"/>
        <w:bottom w:val="none" w:sz="0" w:space="0" w:color="auto"/>
        <w:right w:val="none" w:sz="0" w:space="0" w:color="auto"/>
      </w:divBdr>
    </w:div>
    <w:div w:id="517079867">
      <w:bodyDiv w:val="1"/>
      <w:marLeft w:val="0"/>
      <w:marRight w:val="0"/>
      <w:marTop w:val="0"/>
      <w:marBottom w:val="0"/>
      <w:divBdr>
        <w:top w:val="none" w:sz="0" w:space="0" w:color="auto"/>
        <w:left w:val="none" w:sz="0" w:space="0" w:color="auto"/>
        <w:bottom w:val="none" w:sz="0" w:space="0" w:color="auto"/>
        <w:right w:val="none" w:sz="0" w:space="0" w:color="auto"/>
      </w:divBdr>
    </w:div>
    <w:div w:id="723531027">
      <w:bodyDiv w:val="1"/>
      <w:marLeft w:val="0"/>
      <w:marRight w:val="0"/>
      <w:marTop w:val="0"/>
      <w:marBottom w:val="0"/>
      <w:divBdr>
        <w:top w:val="none" w:sz="0" w:space="0" w:color="auto"/>
        <w:left w:val="none" w:sz="0" w:space="0" w:color="auto"/>
        <w:bottom w:val="none" w:sz="0" w:space="0" w:color="auto"/>
        <w:right w:val="none" w:sz="0" w:space="0" w:color="auto"/>
      </w:divBdr>
    </w:div>
    <w:div w:id="831726129">
      <w:bodyDiv w:val="1"/>
      <w:marLeft w:val="0"/>
      <w:marRight w:val="0"/>
      <w:marTop w:val="0"/>
      <w:marBottom w:val="0"/>
      <w:divBdr>
        <w:top w:val="none" w:sz="0" w:space="0" w:color="auto"/>
        <w:left w:val="none" w:sz="0" w:space="0" w:color="auto"/>
        <w:bottom w:val="none" w:sz="0" w:space="0" w:color="auto"/>
        <w:right w:val="none" w:sz="0" w:space="0" w:color="auto"/>
      </w:divBdr>
    </w:div>
    <w:div w:id="953634512">
      <w:bodyDiv w:val="1"/>
      <w:marLeft w:val="0"/>
      <w:marRight w:val="0"/>
      <w:marTop w:val="0"/>
      <w:marBottom w:val="0"/>
      <w:divBdr>
        <w:top w:val="none" w:sz="0" w:space="0" w:color="auto"/>
        <w:left w:val="none" w:sz="0" w:space="0" w:color="auto"/>
        <w:bottom w:val="none" w:sz="0" w:space="0" w:color="auto"/>
        <w:right w:val="none" w:sz="0" w:space="0" w:color="auto"/>
      </w:divBdr>
    </w:div>
    <w:div w:id="994336596">
      <w:bodyDiv w:val="1"/>
      <w:marLeft w:val="0"/>
      <w:marRight w:val="0"/>
      <w:marTop w:val="0"/>
      <w:marBottom w:val="0"/>
      <w:divBdr>
        <w:top w:val="none" w:sz="0" w:space="0" w:color="auto"/>
        <w:left w:val="none" w:sz="0" w:space="0" w:color="auto"/>
        <w:bottom w:val="none" w:sz="0" w:space="0" w:color="auto"/>
        <w:right w:val="none" w:sz="0" w:space="0" w:color="auto"/>
      </w:divBdr>
    </w:div>
    <w:div w:id="1042899477">
      <w:bodyDiv w:val="1"/>
      <w:marLeft w:val="0"/>
      <w:marRight w:val="0"/>
      <w:marTop w:val="0"/>
      <w:marBottom w:val="0"/>
      <w:divBdr>
        <w:top w:val="none" w:sz="0" w:space="0" w:color="auto"/>
        <w:left w:val="none" w:sz="0" w:space="0" w:color="auto"/>
        <w:bottom w:val="none" w:sz="0" w:space="0" w:color="auto"/>
        <w:right w:val="none" w:sz="0" w:space="0" w:color="auto"/>
      </w:divBdr>
    </w:div>
    <w:div w:id="1045062052">
      <w:bodyDiv w:val="1"/>
      <w:marLeft w:val="0"/>
      <w:marRight w:val="0"/>
      <w:marTop w:val="0"/>
      <w:marBottom w:val="0"/>
      <w:divBdr>
        <w:top w:val="none" w:sz="0" w:space="0" w:color="auto"/>
        <w:left w:val="none" w:sz="0" w:space="0" w:color="auto"/>
        <w:bottom w:val="none" w:sz="0" w:space="0" w:color="auto"/>
        <w:right w:val="none" w:sz="0" w:space="0" w:color="auto"/>
      </w:divBdr>
    </w:div>
    <w:div w:id="1070663176">
      <w:bodyDiv w:val="1"/>
      <w:marLeft w:val="0"/>
      <w:marRight w:val="0"/>
      <w:marTop w:val="0"/>
      <w:marBottom w:val="0"/>
      <w:divBdr>
        <w:top w:val="none" w:sz="0" w:space="0" w:color="auto"/>
        <w:left w:val="none" w:sz="0" w:space="0" w:color="auto"/>
        <w:bottom w:val="none" w:sz="0" w:space="0" w:color="auto"/>
        <w:right w:val="none" w:sz="0" w:space="0" w:color="auto"/>
      </w:divBdr>
    </w:div>
    <w:div w:id="1161041294">
      <w:bodyDiv w:val="1"/>
      <w:marLeft w:val="0"/>
      <w:marRight w:val="0"/>
      <w:marTop w:val="0"/>
      <w:marBottom w:val="0"/>
      <w:divBdr>
        <w:top w:val="none" w:sz="0" w:space="0" w:color="auto"/>
        <w:left w:val="none" w:sz="0" w:space="0" w:color="auto"/>
        <w:bottom w:val="none" w:sz="0" w:space="0" w:color="auto"/>
        <w:right w:val="none" w:sz="0" w:space="0" w:color="auto"/>
      </w:divBdr>
    </w:div>
    <w:div w:id="1195002994">
      <w:bodyDiv w:val="1"/>
      <w:marLeft w:val="0"/>
      <w:marRight w:val="0"/>
      <w:marTop w:val="0"/>
      <w:marBottom w:val="0"/>
      <w:divBdr>
        <w:top w:val="none" w:sz="0" w:space="0" w:color="auto"/>
        <w:left w:val="none" w:sz="0" w:space="0" w:color="auto"/>
        <w:bottom w:val="none" w:sz="0" w:space="0" w:color="auto"/>
        <w:right w:val="none" w:sz="0" w:space="0" w:color="auto"/>
      </w:divBdr>
    </w:div>
    <w:div w:id="1211771195">
      <w:bodyDiv w:val="1"/>
      <w:marLeft w:val="0"/>
      <w:marRight w:val="0"/>
      <w:marTop w:val="0"/>
      <w:marBottom w:val="0"/>
      <w:divBdr>
        <w:top w:val="none" w:sz="0" w:space="0" w:color="auto"/>
        <w:left w:val="none" w:sz="0" w:space="0" w:color="auto"/>
        <w:bottom w:val="none" w:sz="0" w:space="0" w:color="auto"/>
        <w:right w:val="none" w:sz="0" w:space="0" w:color="auto"/>
      </w:divBdr>
    </w:div>
    <w:div w:id="1227448777">
      <w:bodyDiv w:val="1"/>
      <w:marLeft w:val="0"/>
      <w:marRight w:val="0"/>
      <w:marTop w:val="0"/>
      <w:marBottom w:val="0"/>
      <w:divBdr>
        <w:top w:val="none" w:sz="0" w:space="0" w:color="auto"/>
        <w:left w:val="none" w:sz="0" w:space="0" w:color="auto"/>
        <w:bottom w:val="none" w:sz="0" w:space="0" w:color="auto"/>
        <w:right w:val="none" w:sz="0" w:space="0" w:color="auto"/>
      </w:divBdr>
    </w:div>
    <w:div w:id="1415394646">
      <w:bodyDiv w:val="1"/>
      <w:marLeft w:val="0"/>
      <w:marRight w:val="0"/>
      <w:marTop w:val="0"/>
      <w:marBottom w:val="0"/>
      <w:divBdr>
        <w:top w:val="none" w:sz="0" w:space="0" w:color="auto"/>
        <w:left w:val="none" w:sz="0" w:space="0" w:color="auto"/>
        <w:bottom w:val="none" w:sz="0" w:space="0" w:color="auto"/>
        <w:right w:val="none" w:sz="0" w:space="0" w:color="auto"/>
      </w:divBdr>
    </w:div>
    <w:div w:id="1460491232">
      <w:bodyDiv w:val="1"/>
      <w:marLeft w:val="0"/>
      <w:marRight w:val="0"/>
      <w:marTop w:val="0"/>
      <w:marBottom w:val="0"/>
      <w:divBdr>
        <w:top w:val="none" w:sz="0" w:space="0" w:color="auto"/>
        <w:left w:val="none" w:sz="0" w:space="0" w:color="auto"/>
        <w:bottom w:val="none" w:sz="0" w:space="0" w:color="auto"/>
        <w:right w:val="none" w:sz="0" w:space="0" w:color="auto"/>
      </w:divBdr>
    </w:div>
    <w:div w:id="1480879692">
      <w:bodyDiv w:val="1"/>
      <w:marLeft w:val="0"/>
      <w:marRight w:val="0"/>
      <w:marTop w:val="0"/>
      <w:marBottom w:val="0"/>
      <w:divBdr>
        <w:top w:val="none" w:sz="0" w:space="0" w:color="auto"/>
        <w:left w:val="none" w:sz="0" w:space="0" w:color="auto"/>
        <w:bottom w:val="none" w:sz="0" w:space="0" w:color="auto"/>
        <w:right w:val="none" w:sz="0" w:space="0" w:color="auto"/>
      </w:divBdr>
    </w:div>
    <w:div w:id="1549101201">
      <w:bodyDiv w:val="1"/>
      <w:marLeft w:val="0"/>
      <w:marRight w:val="0"/>
      <w:marTop w:val="0"/>
      <w:marBottom w:val="0"/>
      <w:divBdr>
        <w:top w:val="none" w:sz="0" w:space="0" w:color="auto"/>
        <w:left w:val="none" w:sz="0" w:space="0" w:color="auto"/>
        <w:bottom w:val="none" w:sz="0" w:space="0" w:color="auto"/>
        <w:right w:val="none" w:sz="0" w:space="0" w:color="auto"/>
      </w:divBdr>
    </w:div>
    <w:div w:id="1568102570">
      <w:bodyDiv w:val="1"/>
      <w:marLeft w:val="0"/>
      <w:marRight w:val="0"/>
      <w:marTop w:val="0"/>
      <w:marBottom w:val="0"/>
      <w:divBdr>
        <w:top w:val="none" w:sz="0" w:space="0" w:color="auto"/>
        <w:left w:val="none" w:sz="0" w:space="0" w:color="auto"/>
        <w:bottom w:val="none" w:sz="0" w:space="0" w:color="auto"/>
        <w:right w:val="none" w:sz="0" w:space="0" w:color="auto"/>
      </w:divBdr>
    </w:div>
    <w:div w:id="1693915060">
      <w:bodyDiv w:val="1"/>
      <w:marLeft w:val="0"/>
      <w:marRight w:val="0"/>
      <w:marTop w:val="0"/>
      <w:marBottom w:val="0"/>
      <w:divBdr>
        <w:top w:val="none" w:sz="0" w:space="0" w:color="auto"/>
        <w:left w:val="none" w:sz="0" w:space="0" w:color="auto"/>
        <w:bottom w:val="none" w:sz="0" w:space="0" w:color="auto"/>
        <w:right w:val="none" w:sz="0" w:space="0" w:color="auto"/>
      </w:divBdr>
    </w:div>
    <w:div w:id="1798404358">
      <w:bodyDiv w:val="1"/>
      <w:marLeft w:val="0"/>
      <w:marRight w:val="0"/>
      <w:marTop w:val="0"/>
      <w:marBottom w:val="0"/>
      <w:divBdr>
        <w:top w:val="none" w:sz="0" w:space="0" w:color="auto"/>
        <w:left w:val="none" w:sz="0" w:space="0" w:color="auto"/>
        <w:bottom w:val="none" w:sz="0" w:space="0" w:color="auto"/>
        <w:right w:val="none" w:sz="0" w:space="0" w:color="auto"/>
      </w:divBdr>
    </w:div>
    <w:div w:id="2083984099">
      <w:bodyDiv w:val="1"/>
      <w:marLeft w:val="0"/>
      <w:marRight w:val="0"/>
      <w:marTop w:val="0"/>
      <w:marBottom w:val="0"/>
      <w:divBdr>
        <w:top w:val="none" w:sz="0" w:space="0" w:color="auto"/>
        <w:left w:val="none" w:sz="0" w:space="0" w:color="auto"/>
        <w:bottom w:val="none" w:sz="0" w:space="0" w:color="auto"/>
        <w:right w:val="none" w:sz="0" w:space="0" w:color="auto"/>
      </w:divBdr>
    </w:div>
    <w:div w:id="212770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21548331.2019.1656991" TargetMode="External"/><Relationship Id="rId13" Type="http://schemas.openxmlformats.org/officeDocument/2006/relationships/hyperlink" Target="https://www.ncbi.nlm.nih.gov/pmc/articles/PMC8942176/" TargetMode="External"/><Relationship Id="rId18" Type="http://schemas.openxmlformats.org/officeDocument/2006/relationships/hyperlink" Target="https://www.fitnesstipsforlife.com/why-does-blood-pressure-change-throughout-the-da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martwatchhelp.com/can-smartwatch-measure-blood-pressure/" TargetMode="External"/><Relationship Id="rId12" Type="http://schemas.openxmlformats.org/officeDocument/2006/relationships/image" Target="media/image1.jpeg"/><Relationship Id="rId17" Type="http://schemas.openxmlformats.org/officeDocument/2006/relationships/hyperlink" Target="https://github.com/topics/blood-pressure" TargetMode="External"/><Relationship Id="rId2" Type="http://schemas.openxmlformats.org/officeDocument/2006/relationships/styles" Target="styles.xml"/><Relationship Id="rId16" Type="http://schemas.openxmlformats.org/officeDocument/2006/relationships/hyperlink" Target="https://www.simband.io/documentation/sensor-module-documentation/simsen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gitmize.com/best-smartwatch-with-blood-pressure-monitor/" TargetMode="External"/><Relationship Id="rId11" Type="http://schemas.openxmlformats.org/officeDocument/2006/relationships/hyperlink" Target="https://www.nature.com/articles/s41746-019-0136-7" TargetMode="External"/><Relationship Id="rId5" Type="http://schemas.openxmlformats.org/officeDocument/2006/relationships/hyperlink" Target="https://digitmize.com/how-smartwatches-measures-blood-pressure/" TargetMode="External"/><Relationship Id="rId15" Type="http://schemas.openxmlformats.org/officeDocument/2006/relationships/hyperlink" Target="https://www.programmableweb.com/category/wearable/api" TargetMode="External"/><Relationship Id="rId10" Type="http://schemas.openxmlformats.org/officeDocument/2006/relationships/hyperlink" Target="https://doi.org/10.3389%2Ffneur.2021.650929"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earablestouse.com/blog/2022/02/05/blood-pressure-smartwatches-in-india/" TargetMode="External"/><Relationship Id="rId14" Type="http://schemas.openxmlformats.org/officeDocument/2006/relationships/hyperlink" Target="https://www.bbvaapimarket.com/en/api-world/wearables-based-apis-excellent-business-opport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4690</TotalTime>
  <Pages>8</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 Karmakar</dc:creator>
  <cp:keywords/>
  <dc:description/>
  <cp:lastModifiedBy>Srija Karmakar</cp:lastModifiedBy>
  <cp:revision>6</cp:revision>
  <dcterms:created xsi:type="dcterms:W3CDTF">2022-06-20T19:05:00Z</dcterms:created>
  <dcterms:modified xsi:type="dcterms:W3CDTF">2022-06-28T09:48:00Z</dcterms:modified>
</cp:coreProperties>
</file>